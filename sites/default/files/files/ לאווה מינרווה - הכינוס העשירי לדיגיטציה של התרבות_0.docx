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64450F" w:rsidRPr="00AF7FC6" w:rsidRDefault="0064450F" w:rsidP="008A1F77">
      <w:pPr>
        <w:rPr>
          <w:rFonts w:asciiTheme="minorBidi" w:hAnsiTheme="minorBidi" w:cstheme="minorBidi" w:hint="cs"/>
          <w:rtl/>
        </w:rPr>
      </w:pPr>
      <w:bookmarkStart w:id="0" w:name="_GoBack"/>
      <w:bookmarkEnd w:id="0"/>
    </w:p>
    <w:tbl>
      <w:tblPr>
        <w:tblStyle w:val="a7"/>
        <w:bidiVisual/>
        <w:tblW w:w="10065" w:type="dxa"/>
        <w:tblInd w:w="-658" w:type="dxa"/>
        <w:tblLayout w:type="fixed"/>
        <w:tblLook w:val="04A0" w:firstRow="1" w:lastRow="0" w:firstColumn="1" w:lastColumn="0" w:noHBand="0" w:noVBand="1"/>
      </w:tblPr>
      <w:tblGrid>
        <w:gridCol w:w="10065"/>
      </w:tblGrid>
      <w:tr w:rsidR="0063747D" w:rsidRPr="00AF7FC6" w:rsidTr="008A1F77">
        <w:tc>
          <w:tcPr>
            <w:tcW w:w="10065" w:type="dxa"/>
            <w:shd w:val="clear" w:color="auto" w:fill="FFFFFF" w:themeFill="background1"/>
          </w:tcPr>
          <w:p w:rsidR="00F25310" w:rsidRPr="00AF7FC6" w:rsidRDefault="004E63DB" w:rsidP="008A1F77">
            <w:pPr>
              <w:jc w:val="center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</w:rPr>
              <w:br w:type="page"/>
            </w:r>
            <w:r w:rsidR="0030136A">
              <w:rPr>
                <w:rFonts w:asciiTheme="minorBidi" w:hAnsiTheme="minorBidi" w:cs="Arial"/>
                <w:noProof/>
                <w:sz w:val="20"/>
                <w:szCs w:val="20"/>
                <w:rtl/>
              </w:rPr>
              <w:drawing>
                <wp:inline distT="0" distB="0" distL="0" distR="0" wp14:anchorId="300FF282" wp14:editId="6ED7437C">
                  <wp:extent cx="6249087" cy="1126902"/>
                  <wp:effectExtent l="0" t="0" r="0" b="0"/>
                  <wp:docPr id="4" name="תמונה 4" descr="C:\Users\ophir\Desktop\אווה מינרווה 13\PastedGraphic-1.ti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ophir\Desktop\אווה מינרווה 13\PastedGraphic-1.tif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9087" cy="1126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5310" w:rsidRPr="00AF7FC6" w:rsidRDefault="00F25310" w:rsidP="008A1F77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:rsidR="008A1F77" w:rsidRPr="00AF7FC6" w:rsidRDefault="008A1F77" w:rsidP="008A1F77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:rsidR="008A1F77" w:rsidRPr="00AF7FC6" w:rsidRDefault="008A1F77" w:rsidP="008A1F77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:rsidR="00257215" w:rsidRPr="00583EBF" w:rsidRDefault="00257215" w:rsidP="005822F1">
            <w:pPr>
              <w:jc w:val="center"/>
              <w:rPr>
                <w:rFonts w:cstheme="minorBidi"/>
              </w:rPr>
            </w:pPr>
          </w:p>
          <w:p w:rsidR="0063747D" w:rsidRPr="00AF7FC6" w:rsidRDefault="00696F19" w:rsidP="001B378F">
            <w:pPr>
              <w:jc w:val="center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</w:rPr>
            </w:pPr>
            <w:hyperlink r:id="rId8" w:tgtFrame="_blank" w:history="1">
              <w:r w:rsidR="0063747D" w:rsidRPr="00AF7FC6">
                <w:rPr>
                  <w:rStyle w:val="Hyperlink"/>
                  <w:rFonts w:asciiTheme="minorBidi" w:hAnsiTheme="minorBidi" w:cstheme="minorBidi"/>
                  <w:b/>
                  <w:bCs/>
                  <w:color w:val="C00000"/>
                  <w:sz w:val="20"/>
                  <w:szCs w:val="20"/>
                  <w:u w:val="none"/>
                  <w:rtl/>
                </w:rPr>
                <w:t>הכנס הבי</w:t>
              </w:r>
              <w:r w:rsidR="00257215">
                <w:rPr>
                  <w:rStyle w:val="Hyperlink"/>
                  <w:rFonts w:asciiTheme="minorBidi" w:hAnsiTheme="minorBidi" w:cstheme="minorBidi" w:hint="cs"/>
                  <w:b/>
                  <w:bCs/>
                  <w:color w:val="C00000"/>
                  <w:sz w:val="20"/>
                  <w:szCs w:val="20"/>
                  <w:u w:val="none"/>
                  <w:rtl/>
                </w:rPr>
                <w:t>ן-</w:t>
              </w:r>
              <w:r w:rsidR="0063747D" w:rsidRPr="00AF7FC6">
                <w:rPr>
                  <w:rStyle w:val="Hyperlink"/>
                  <w:rFonts w:asciiTheme="minorBidi" w:hAnsiTheme="minorBidi" w:cstheme="minorBidi"/>
                  <w:b/>
                  <w:bCs/>
                  <w:color w:val="C00000"/>
                  <w:sz w:val="20"/>
                  <w:szCs w:val="20"/>
                  <w:u w:val="none"/>
                  <w:rtl/>
                </w:rPr>
                <w:t>לאומי ה</w:t>
              </w:r>
              <w:r w:rsidR="007541DB">
                <w:rPr>
                  <w:rStyle w:val="Hyperlink"/>
                  <w:rFonts w:asciiTheme="minorBidi" w:hAnsiTheme="minorBidi" w:cstheme="minorBidi" w:hint="cs"/>
                  <w:b/>
                  <w:bCs/>
                  <w:color w:val="C00000"/>
                  <w:sz w:val="20"/>
                  <w:szCs w:val="20"/>
                  <w:u w:val="none"/>
                  <w:rtl/>
                </w:rPr>
                <w:t>עשירי</w:t>
              </w:r>
              <w:r w:rsidR="0063747D" w:rsidRPr="00AF7FC6">
                <w:rPr>
                  <w:rStyle w:val="Hyperlink"/>
                  <w:rFonts w:asciiTheme="minorBidi" w:hAnsiTheme="minorBidi" w:cstheme="minorBidi"/>
                  <w:b/>
                  <w:bCs/>
                  <w:color w:val="C00000"/>
                  <w:sz w:val="20"/>
                  <w:szCs w:val="20"/>
                  <w:u w:val="none"/>
                  <w:rtl/>
                </w:rPr>
                <w:t xml:space="preserve"> לדיגיטציה של התרבות</w:t>
              </w:r>
              <w:r w:rsidR="0063747D" w:rsidRPr="00AF7FC6">
                <w:rPr>
                  <w:rFonts w:asciiTheme="minorBidi" w:hAnsiTheme="minorBidi" w:cstheme="minorBidi"/>
                  <w:b/>
                  <w:bCs/>
                  <w:color w:val="C00000"/>
                  <w:sz w:val="20"/>
                  <w:szCs w:val="20"/>
                  <w:rtl/>
                </w:rPr>
                <w:br/>
              </w:r>
              <w:r w:rsidR="005822F1" w:rsidRPr="00AF7FC6">
                <w:rPr>
                  <w:rStyle w:val="Hyperlink"/>
                  <w:rFonts w:asciiTheme="minorBidi" w:hAnsiTheme="minorBidi" w:cstheme="minorBidi"/>
                  <w:b/>
                  <w:bCs/>
                  <w:color w:val="C00000"/>
                  <w:sz w:val="20"/>
                  <w:szCs w:val="20"/>
                  <w:u w:val="none"/>
                  <w:rtl/>
                </w:rPr>
                <w:t>ימים שלישי ורביעי</w:t>
              </w:r>
              <w:r w:rsidR="007541DB">
                <w:rPr>
                  <w:rStyle w:val="Hyperlink"/>
                  <w:rFonts w:asciiTheme="minorBidi" w:hAnsiTheme="minorBidi" w:cstheme="minorBidi" w:hint="cs"/>
                  <w:b/>
                  <w:bCs/>
                  <w:color w:val="C00000"/>
                  <w:sz w:val="20"/>
                  <w:szCs w:val="20"/>
                  <w:u w:val="none"/>
                  <w:rtl/>
                </w:rPr>
                <w:t xml:space="preserve"> ט</w:t>
              </w:r>
              <w:r w:rsidR="007541DB">
                <w:rPr>
                  <w:rStyle w:val="Hyperlink"/>
                  <w:rFonts w:asciiTheme="minorBidi" w:hAnsiTheme="minorBidi" w:cstheme="minorBidi"/>
                  <w:b/>
                  <w:bCs/>
                  <w:color w:val="C00000"/>
                  <w:sz w:val="20"/>
                  <w:szCs w:val="20"/>
                  <w:u w:val="none"/>
                  <w:rtl/>
                </w:rPr>
                <w:t>—</w:t>
              </w:r>
              <w:r w:rsidR="007541DB">
                <w:rPr>
                  <w:rStyle w:val="Hyperlink"/>
                  <w:rFonts w:asciiTheme="minorBidi" w:hAnsiTheme="minorBidi" w:cstheme="minorBidi" w:hint="cs"/>
                  <w:b/>
                  <w:bCs/>
                  <w:color w:val="C00000"/>
                  <w:sz w:val="20"/>
                  <w:szCs w:val="20"/>
                  <w:u w:val="none"/>
                  <w:rtl/>
                </w:rPr>
                <w:t>י בכסלו תשע"ד</w:t>
              </w:r>
              <w:r w:rsidR="005822F1" w:rsidRPr="00AF7FC6">
                <w:rPr>
                  <w:rStyle w:val="Hyperlink"/>
                  <w:rFonts w:asciiTheme="minorBidi" w:hAnsiTheme="minorBidi" w:cstheme="minorBidi"/>
                  <w:b/>
                  <w:bCs/>
                  <w:color w:val="C00000"/>
                  <w:sz w:val="20"/>
                  <w:szCs w:val="20"/>
                  <w:u w:val="none"/>
                  <w:rtl/>
                </w:rPr>
                <w:t>, 12</w:t>
              </w:r>
              <w:r w:rsidR="007541DB">
                <w:rPr>
                  <w:rStyle w:val="Hyperlink"/>
                  <w:rFonts w:asciiTheme="minorBidi" w:hAnsiTheme="minorBidi" w:cstheme="minorBidi" w:hint="cs"/>
                  <w:b/>
                  <w:bCs/>
                  <w:color w:val="C00000"/>
                  <w:sz w:val="20"/>
                  <w:szCs w:val="20"/>
                  <w:u w:val="none"/>
                  <w:rtl/>
                </w:rPr>
                <w:t>-</w:t>
              </w:r>
              <w:r w:rsidR="005822F1" w:rsidRPr="00AF7FC6">
                <w:rPr>
                  <w:rStyle w:val="Hyperlink"/>
                  <w:rFonts w:asciiTheme="minorBidi" w:hAnsiTheme="minorBidi" w:cstheme="minorBidi"/>
                  <w:b/>
                  <w:bCs/>
                  <w:color w:val="C00000"/>
                  <w:sz w:val="20"/>
                  <w:szCs w:val="20"/>
                  <w:u w:val="none"/>
                  <w:rtl/>
                </w:rPr>
                <w:t>-13 בנ</w:t>
              </w:r>
              <w:r w:rsidR="0063747D" w:rsidRPr="00AF7FC6">
                <w:rPr>
                  <w:rStyle w:val="Hyperlink"/>
                  <w:rFonts w:asciiTheme="minorBidi" w:hAnsiTheme="minorBidi" w:cstheme="minorBidi"/>
                  <w:b/>
                  <w:bCs/>
                  <w:color w:val="C00000"/>
                  <w:sz w:val="20"/>
                  <w:szCs w:val="20"/>
                  <w:u w:val="none"/>
                  <w:rtl/>
                </w:rPr>
                <w:t>ובמבר</w:t>
              </w:r>
              <w:r w:rsidR="001E5126" w:rsidRPr="00AF7FC6">
                <w:rPr>
                  <w:rStyle w:val="Hyperlink"/>
                  <w:rFonts w:asciiTheme="minorBidi" w:hAnsiTheme="minorBidi" w:cstheme="minorBidi"/>
                  <w:b/>
                  <w:bCs/>
                  <w:color w:val="C00000"/>
                  <w:sz w:val="20"/>
                  <w:szCs w:val="20"/>
                  <w:u w:val="none"/>
                  <w:rtl/>
                </w:rPr>
                <w:t xml:space="preserve"> 2013</w:t>
              </w:r>
              <w:r w:rsidR="000727BB" w:rsidRPr="00AF7FC6">
                <w:rPr>
                  <w:rStyle w:val="Hyperlink"/>
                  <w:rFonts w:asciiTheme="minorBidi" w:hAnsiTheme="minorBidi" w:cstheme="minorBidi"/>
                  <w:b/>
                  <w:bCs/>
                  <w:color w:val="C00000"/>
                  <w:sz w:val="20"/>
                  <w:szCs w:val="20"/>
                  <w:u w:val="none"/>
                  <w:rtl/>
                </w:rPr>
                <w:t>,</w:t>
              </w:r>
              <w:r w:rsidR="0063747D" w:rsidRPr="00AF7FC6">
                <w:rPr>
                  <w:rStyle w:val="Hyperlink"/>
                  <w:rFonts w:asciiTheme="minorBidi" w:hAnsiTheme="minorBidi" w:cstheme="minorBidi"/>
                  <w:b/>
                  <w:bCs/>
                  <w:color w:val="C00000"/>
                  <w:sz w:val="20"/>
                  <w:szCs w:val="20"/>
                  <w:u w:val="none"/>
                  <w:rtl/>
                </w:rPr>
                <w:t xml:space="preserve"> במכון ון ליר בירושלים</w:t>
              </w:r>
            </w:hyperlink>
          </w:p>
          <w:p w:rsidR="0063747D" w:rsidRPr="00AF7FC6" w:rsidRDefault="00696F19" w:rsidP="008A1F77">
            <w:pPr>
              <w:jc w:val="center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</w:pPr>
            <w:hyperlink r:id="rId9" w:history="1">
              <w:r w:rsidR="0063747D" w:rsidRPr="00AF7FC6">
                <w:rPr>
                  <w:rStyle w:val="Hyperlink"/>
                  <w:rFonts w:asciiTheme="minorBidi" w:hAnsiTheme="minorBidi" w:cstheme="minorBidi"/>
                  <w:b/>
                  <w:bCs/>
                  <w:sz w:val="20"/>
                  <w:szCs w:val="20"/>
                  <w:rtl/>
                </w:rPr>
                <w:t>הרשמה</w:t>
              </w:r>
            </w:hyperlink>
          </w:p>
          <w:p w:rsidR="0063747D" w:rsidRPr="00AF7FC6" w:rsidRDefault="0063747D" w:rsidP="008A1F77">
            <w:pPr>
              <w:jc w:val="center"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:rsidR="0063747D" w:rsidRPr="00AF7FC6" w:rsidRDefault="001E5126" w:rsidP="008A1F77">
            <w:pPr>
              <w:jc w:val="center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noProof/>
                <w:sz w:val="20"/>
                <w:szCs w:val="20"/>
                <w:rtl/>
              </w:rPr>
              <w:drawing>
                <wp:inline distT="0" distB="0" distL="0" distR="0" wp14:anchorId="5344D937" wp14:editId="134E05D9">
                  <wp:extent cx="3228975" cy="2979785"/>
                  <wp:effectExtent l="0" t="0" r="0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לוגו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221" cy="298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747D" w:rsidRPr="00AF7FC6" w:rsidRDefault="0063747D" w:rsidP="008A1F77">
            <w:pPr>
              <w:jc w:val="center"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:rsidR="008A1F77" w:rsidRPr="00AF7FC6" w:rsidRDefault="008A1F77" w:rsidP="008A1F77">
            <w:pPr>
              <w:ind w:left="720"/>
              <w:rPr>
                <w:rFonts w:asciiTheme="minorBidi" w:hAnsiTheme="minorBidi" w:cstheme="minorBidi"/>
                <w:sz w:val="20"/>
                <w:szCs w:val="20"/>
              </w:rPr>
            </w:pPr>
          </w:p>
          <w:p w:rsidR="0063747D" w:rsidRPr="00AF7FC6" w:rsidRDefault="0063747D" w:rsidP="008A1F77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משתתף</w:t>
            </w:r>
            <w:r w:rsidR="00F10D92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/ת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יקר</w:t>
            </w:r>
            <w:r w:rsidR="00F10D92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/ה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,</w:t>
            </w:r>
          </w:p>
          <w:p w:rsidR="00AF7868" w:rsidRPr="00AF7FC6" w:rsidRDefault="00AF7868" w:rsidP="00C630D4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אנו שמחים להזמינך לכנס העשור של אווה/מינרווה</w:t>
            </w:r>
            <w:r w:rsidR="00DC511D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2013</w:t>
            </w:r>
            <w:r w:rsidR="007541DB">
              <w:rPr>
                <w:rFonts w:asciiTheme="minorBidi" w:hAnsiTheme="minorBidi" w:cstheme="minorBidi" w:hint="cs"/>
                <w:sz w:val="20"/>
                <w:szCs w:val="20"/>
                <w:rtl/>
              </w:rPr>
              <w:t>,</w:t>
            </w:r>
            <w:r w:rsidR="00DC511D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אשר יתקיים במכון ון</w:t>
            </w:r>
            <w:r w:rsidR="007541DB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</w:t>
            </w:r>
            <w:r w:rsidR="00DC511D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ליר ב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ירושלים.</w:t>
            </w:r>
          </w:p>
          <w:p w:rsidR="00AF7868" w:rsidRPr="00AF7FC6" w:rsidRDefault="00AF7868" w:rsidP="008A1F77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:rsidR="00AF7868" w:rsidRPr="00AF7FC6" w:rsidRDefault="00AF7868" w:rsidP="008A1F77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בכנס השנה:</w:t>
            </w:r>
          </w:p>
          <w:p w:rsidR="00AF7868" w:rsidRPr="00AF7FC6" w:rsidRDefault="00AF7868" w:rsidP="008A1F77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- מסלול המוזיאונים והשקת פורטל המוזיאונים הלאומי</w:t>
            </w:r>
          </w:p>
          <w:p w:rsidR="00AF7868" w:rsidRPr="00AF7FC6" w:rsidRDefault="00AF7868" w:rsidP="008A1F77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- מדעי הרוח הדיגיטליים </w:t>
            </w:r>
          </w:p>
          <w:p w:rsidR="00AF7868" w:rsidRPr="00AF7FC6" w:rsidRDefault="00DC272A" w:rsidP="008A1F77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- ספריות: ענן יורופיאנה וה</w:t>
            </w:r>
            <w:r w:rsidR="00AF7868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מיזמים 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ה</w:t>
            </w:r>
            <w:r w:rsidR="00AF7868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יצירתיים של יו</w:t>
            </w:r>
            <w:r w:rsidR="008354B5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רופיא</w:t>
            </w:r>
            <w:r w:rsidR="00AF7868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נה</w:t>
            </w:r>
          </w:p>
          <w:p w:rsidR="00DC272A" w:rsidRPr="00AF7FC6" w:rsidRDefault="00DC272A" w:rsidP="008A1F77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- </w:t>
            </w:r>
            <w:r w:rsidR="00DE5164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ערים ידידותיות לאנשים בעולם עשיר בנתונים</w:t>
            </w:r>
          </w:p>
          <w:p w:rsidR="00DC272A" w:rsidRPr="00AF7FC6" w:rsidRDefault="00DC272A" w:rsidP="008A1F77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- יודאיקה יורופיאנה</w:t>
            </w:r>
          </w:p>
          <w:p w:rsidR="00DC272A" w:rsidRPr="00AF7FC6" w:rsidRDefault="00DC272A" w:rsidP="008A1F77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- דיגיטציה של אוספי אמנות יהודית, פרויקט משותף</w:t>
            </w:r>
          </w:p>
          <w:p w:rsidR="00DC272A" w:rsidRPr="00AF7FC6" w:rsidRDefault="00DC272A" w:rsidP="008A1F77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- נגישות לקנון היהודי</w:t>
            </w:r>
          </w:p>
          <w:p w:rsidR="00DC272A" w:rsidRPr="00AF7FC6" w:rsidRDefault="00DC272A" w:rsidP="008A1F77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- למידה חדשנית: מיזמים עכשוויים בכיתות הלימוד</w:t>
            </w:r>
          </w:p>
          <w:p w:rsidR="00DC272A" w:rsidRPr="00AF7FC6" w:rsidRDefault="00DC272A" w:rsidP="008A1F77">
            <w:pPr>
              <w:ind w:left="1440" w:hanging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- מורשת</w:t>
            </w:r>
            <w:r w:rsidR="00271F46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האופנה באירופה אונליין</w:t>
            </w:r>
          </w:p>
          <w:p w:rsidR="00271F46" w:rsidRPr="00AF7FC6" w:rsidRDefault="00271F46" w:rsidP="008A1F77">
            <w:pPr>
              <w:ind w:left="1440" w:hanging="720"/>
              <w:rPr>
                <w:rFonts w:asciiTheme="minorBidi" w:hAnsiTheme="minorBidi" w:cstheme="minorBidi"/>
                <w:sz w:val="20"/>
                <w:szCs w:val="20"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- ספרים דיגיטליים: מיזם ספרי לימוד פתוחים</w:t>
            </w:r>
          </w:p>
          <w:p w:rsidR="008A1F77" w:rsidRPr="00AF7FC6" w:rsidRDefault="008A1F77" w:rsidP="008A1F77">
            <w:pPr>
              <w:ind w:left="1440" w:hanging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:rsidR="0063747D" w:rsidRPr="00AF7FC6" w:rsidRDefault="0063747D" w:rsidP="008A1F77">
            <w:pPr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</w:pPr>
          </w:p>
          <w:p w:rsidR="00F10D92" w:rsidRPr="00AF7FC6" w:rsidRDefault="008E55CA" w:rsidP="00C630D4">
            <w:pPr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 xml:space="preserve">    </w:t>
            </w:r>
            <w:r w:rsidR="009353F8">
              <w:rPr>
                <w:rFonts w:asciiTheme="minorBidi" w:hAnsiTheme="minorBidi" w:cstheme="minorBidi" w:hint="cs"/>
                <w:b/>
                <w:bCs/>
                <w:color w:val="7030A0"/>
                <w:sz w:val="20"/>
                <w:szCs w:val="20"/>
                <w:rtl/>
              </w:rPr>
              <w:t xml:space="preserve">          </w:t>
            </w:r>
            <w:r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 xml:space="preserve"> </w:t>
            </w:r>
            <w:r w:rsidR="0063747D"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 xml:space="preserve">שימו לב שניתן לבחור </w:t>
            </w:r>
            <w:r w:rsidR="007541DB">
              <w:rPr>
                <w:rFonts w:asciiTheme="minorBidi" w:hAnsiTheme="minorBidi" w:cstheme="minorBidi" w:hint="cs"/>
                <w:b/>
                <w:bCs/>
                <w:color w:val="7030A0"/>
                <w:sz w:val="20"/>
                <w:szCs w:val="20"/>
                <w:rtl/>
              </w:rPr>
              <w:t>להירשם</w:t>
            </w:r>
            <w:r w:rsidR="0063747D"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 xml:space="preserve"> ליום </w:t>
            </w:r>
            <w:r w:rsidR="007541DB">
              <w:rPr>
                <w:rFonts w:asciiTheme="minorBidi" w:hAnsiTheme="minorBidi" w:cstheme="minorBidi" w:hint="cs"/>
                <w:b/>
                <w:bCs/>
                <w:color w:val="7030A0"/>
                <w:sz w:val="20"/>
                <w:szCs w:val="20"/>
                <w:rtl/>
              </w:rPr>
              <w:t xml:space="preserve">אחד </w:t>
            </w:r>
            <w:r w:rsidR="0063747D"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 xml:space="preserve">או ליומיים של </w:t>
            </w:r>
            <w:r w:rsidR="007541DB">
              <w:rPr>
                <w:rFonts w:asciiTheme="minorBidi" w:hAnsiTheme="minorBidi" w:cstheme="minorBidi" w:hint="cs"/>
                <w:b/>
                <w:bCs/>
                <w:color w:val="7030A0"/>
                <w:sz w:val="20"/>
                <w:szCs w:val="20"/>
                <w:rtl/>
              </w:rPr>
              <w:t>ה</w:t>
            </w:r>
            <w:r w:rsidR="0063747D"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>כנס וכן לציין אם ברצונכם להשתתף</w:t>
            </w:r>
            <w:r w:rsidR="00F10D92"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 xml:space="preserve"> </w:t>
            </w:r>
            <w:r w:rsidR="001E5126"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>בסיור בתערוכ</w:t>
            </w:r>
            <w:r w:rsidR="007541DB">
              <w:rPr>
                <w:rFonts w:asciiTheme="minorBidi" w:hAnsiTheme="minorBidi" w:cstheme="minorBidi" w:hint="cs"/>
                <w:b/>
                <w:bCs/>
                <w:color w:val="7030A0"/>
                <w:sz w:val="20"/>
                <w:szCs w:val="20"/>
                <w:rtl/>
              </w:rPr>
              <w:t>ה</w:t>
            </w:r>
            <w:r w:rsidR="001E5126"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 xml:space="preserve"> </w:t>
            </w:r>
          </w:p>
          <w:p w:rsidR="0063747D" w:rsidRPr="00AF7FC6" w:rsidRDefault="008E55CA" w:rsidP="001B378F">
            <w:pPr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 xml:space="preserve">     </w:t>
            </w:r>
            <w:r w:rsidR="009353F8">
              <w:rPr>
                <w:rFonts w:asciiTheme="minorBidi" w:hAnsiTheme="minorBidi" w:cstheme="minorBidi" w:hint="cs"/>
                <w:b/>
                <w:bCs/>
                <w:color w:val="7030A0"/>
                <w:sz w:val="20"/>
                <w:szCs w:val="20"/>
                <w:rtl/>
              </w:rPr>
              <w:t xml:space="preserve">          </w:t>
            </w:r>
            <w:r w:rsidR="001E5126"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 xml:space="preserve">"הורדוס – מסעו האחרון של מלך יהודה" </w:t>
            </w:r>
            <w:r w:rsidR="007541DB">
              <w:rPr>
                <w:rFonts w:asciiTheme="minorBidi" w:hAnsiTheme="minorBidi" w:cstheme="minorBidi" w:hint="cs"/>
                <w:b/>
                <w:bCs/>
                <w:color w:val="7030A0"/>
                <w:sz w:val="20"/>
                <w:szCs w:val="20"/>
                <w:rtl/>
              </w:rPr>
              <w:t>(</w:t>
            </w:r>
            <w:r w:rsidR="001E5126"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 xml:space="preserve">בתשלום נוסף הכולל כניסה למוזיאון </w:t>
            </w:r>
            <w:r w:rsidR="00271F46"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 xml:space="preserve">ישראל </w:t>
            </w:r>
            <w:r w:rsidR="001E5126"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>והדרכה בתערוכה</w:t>
            </w:r>
            <w:r w:rsidR="007541DB">
              <w:rPr>
                <w:rFonts w:asciiTheme="minorBidi" w:hAnsiTheme="minorBidi" w:cstheme="minorBidi" w:hint="cs"/>
                <w:b/>
                <w:bCs/>
                <w:color w:val="7030A0"/>
                <w:sz w:val="20"/>
                <w:szCs w:val="20"/>
                <w:rtl/>
              </w:rPr>
              <w:t>)</w:t>
            </w:r>
            <w:r w:rsidR="0063747D"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>.</w:t>
            </w:r>
          </w:p>
          <w:p w:rsidR="00271F46" w:rsidRPr="00AF7FC6" w:rsidRDefault="00271F46" w:rsidP="008A1F77">
            <w:pPr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</w:pPr>
          </w:p>
          <w:p w:rsidR="00271F46" w:rsidRPr="00AF7FC6" w:rsidRDefault="00271F46" w:rsidP="008A1F77">
            <w:pPr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  <w:p w:rsidR="0063747D" w:rsidRPr="00AF7FC6" w:rsidRDefault="0063747D" w:rsidP="008A1F77">
            <w:pPr>
              <w:rPr>
                <w:rFonts w:asciiTheme="minorBidi" w:hAnsiTheme="minorBidi" w:cstheme="minorBidi"/>
                <w:b/>
                <w:bCs/>
                <w:color w:val="4FA157"/>
                <w:sz w:val="20"/>
                <w:szCs w:val="20"/>
                <w:rtl/>
              </w:rPr>
            </w:pPr>
          </w:p>
          <w:p w:rsidR="0063747D" w:rsidRPr="00AF7FC6" w:rsidRDefault="0063747D" w:rsidP="008A1F77">
            <w:pPr>
              <w:rPr>
                <w:rFonts w:asciiTheme="minorBidi" w:hAnsiTheme="minorBidi" w:cstheme="minorBidi"/>
                <w:b/>
                <w:bCs/>
                <w:color w:val="4FA157"/>
                <w:sz w:val="20"/>
                <w:szCs w:val="20"/>
              </w:rPr>
            </w:pPr>
          </w:p>
          <w:p w:rsidR="008A1F77" w:rsidRPr="00AF7FC6" w:rsidRDefault="008A1F77" w:rsidP="008A1F77">
            <w:pPr>
              <w:rPr>
                <w:rFonts w:asciiTheme="minorBidi" w:hAnsiTheme="minorBidi" w:cstheme="minorBidi"/>
                <w:b/>
                <w:bCs/>
                <w:color w:val="4FA157"/>
                <w:sz w:val="20"/>
                <w:szCs w:val="20"/>
              </w:rPr>
            </w:pPr>
          </w:p>
          <w:p w:rsidR="007150EE" w:rsidRPr="00AF7FC6" w:rsidRDefault="007150EE" w:rsidP="00274F0B">
            <w:pPr>
              <w:rPr>
                <w:rFonts w:asciiTheme="minorBidi" w:hAnsiTheme="minorBidi" w:cstheme="minorBidi"/>
                <w:b/>
                <w:bCs/>
                <w:color w:val="4FA157"/>
                <w:sz w:val="32"/>
                <w:szCs w:val="32"/>
                <w:rtl/>
              </w:rPr>
            </w:pPr>
          </w:p>
          <w:p w:rsidR="0063747D" w:rsidRPr="00AF7FC6" w:rsidRDefault="0063747D" w:rsidP="000727BB">
            <w:pPr>
              <w:jc w:val="center"/>
              <w:rPr>
                <w:rFonts w:asciiTheme="minorBidi" w:hAnsiTheme="minorBidi" w:cstheme="minorBidi"/>
                <w:b/>
                <w:bCs/>
                <w:color w:val="4FA157"/>
                <w:sz w:val="32"/>
                <w:szCs w:val="32"/>
              </w:rPr>
            </w:pPr>
            <w:r w:rsidRPr="00AF7FC6">
              <w:rPr>
                <w:rFonts w:asciiTheme="minorBidi" w:hAnsiTheme="minorBidi" w:cstheme="minorBidi"/>
                <w:b/>
                <w:bCs/>
                <w:color w:val="4FA157"/>
                <w:sz w:val="32"/>
                <w:szCs w:val="32"/>
                <w:rtl/>
              </w:rPr>
              <w:t>יום שלישי</w:t>
            </w:r>
            <w:r w:rsidR="000727BB" w:rsidRPr="00AF7FC6">
              <w:rPr>
                <w:rFonts w:asciiTheme="minorBidi" w:hAnsiTheme="minorBidi" w:cstheme="minorBidi"/>
                <w:b/>
                <w:bCs/>
                <w:color w:val="4FA157"/>
                <w:sz w:val="32"/>
                <w:szCs w:val="32"/>
                <w:rtl/>
              </w:rPr>
              <w:t xml:space="preserve">, 12 בנובמבר </w:t>
            </w:r>
          </w:p>
          <w:p w:rsidR="001E5126" w:rsidRPr="00AF7FC6" w:rsidRDefault="0063747D" w:rsidP="00E20194">
            <w:pPr>
              <w:spacing w:after="240"/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color w:val="4FA157"/>
                <w:sz w:val="20"/>
                <w:szCs w:val="20"/>
                <w:rtl/>
              </w:rPr>
              <w:br/>
            </w:r>
            <w:r w:rsidR="00802342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8:30–</w:t>
            </w:r>
            <w:r w:rsidR="00E20194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</w:rPr>
              <w:t>9</w:t>
            </w:r>
            <w:r w:rsidR="00802342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:</w:t>
            </w:r>
            <w:r w:rsidR="00802342" w:rsidRPr="00294BD1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00</w:t>
            </w:r>
            <w:r w:rsidRPr="00274F0B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 </w:t>
            </w:r>
            <w:r w:rsidR="001E5126" w:rsidRPr="00274F0B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–</w:t>
            </w:r>
            <w:r w:rsidRPr="00274F0B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 הרשמה</w:t>
            </w:r>
          </w:p>
          <w:p w:rsidR="00B45B7F" w:rsidRDefault="00802342" w:rsidP="00C630D4">
            <w:pPr>
              <w:spacing w:after="240"/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9:00–10:30</w:t>
            </w:r>
            <w:r w:rsidR="00E20194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</w:rPr>
              <w:t xml:space="preserve"> -</w:t>
            </w:r>
            <w:r w:rsidR="0063747D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- אודיטוריום</w:t>
            </w:r>
            <w:r w:rsidR="0063747D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br/>
            </w:r>
            <w:r w:rsidR="0063747D"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מסלול המוזיאונים</w:t>
            </w:r>
            <w:r w:rsidR="00C801E9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r w:rsidR="00C801E9">
              <w:rPr>
                <w:rFonts w:asciiTheme="minorBidi" w:hAnsiTheme="minorBidi" w:cstheme="minorBidi" w:hint="cs"/>
                <w:sz w:val="20"/>
                <w:szCs w:val="20"/>
                <w:rtl/>
              </w:rPr>
              <w:t>-</w:t>
            </w:r>
            <w:r w:rsidR="003001BB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</w:t>
            </w:r>
            <w:r w:rsidR="00B45B7F" w:rsidRPr="00272C61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Linked Heritage and Athena Plus</w:t>
            </w:r>
            <w:r w:rsidR="003001BB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</w:t>
            </w:r>
            <w:r w:rsidR="00B45B7F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</w:t>
            </w:r>
          </w:p>
          <w:p w:rsidR="00271F01" w:rsidRPr="008D3120" w:rsidRDefault="00271F01" w:rsidP="005E48AE">
            <w:pPr>
              <w:spacing w:before="100" w:beforeAutospacing="1" w:after="100" w:afterAutospacing="1"/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הזרמת תוכן ישראלי לתוך יורופיאנה</w:t>
            </w:r>
            <w:r w:rsidRPr="00AF7FC6">
              <w:rPr>
                <w:rFonts w:asciiTheme="minorBidi" w:hAnsiTheme="minorBidi" w:cstheme="minorBidi"/>
                <w:sz w:val="20"/>
                <w:szCs w:val="20"/>
              </w:rPr>
              <w:br/>
            </w: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רם שמעוני</w:t>
            </w:r>
            <w:r w:rsidR="00272C61" w:rsidRPr="00274F0B">
              <w:rPr>
                <w:rFonts w:asciiTheme="minorBidi" w:hAnsiTheme="minorBidi" w:cstheme="minorBidi"/>
                <w:sz w:val="20"/>
                <w:szCs w:val="20"/>
                <w:rtl/>
              </w:rPr>
              <w:t>,</w:t>
            </w:r>
            <w:r w:rsidR="00272C61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72C61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משרד התרבות</w:t>
            </w:r>
            <w:r w:rsidR="005E48AE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והספורט </w:t>
            </w:r>
            <w:hyperlink r:id="rId11" w:tgtFrame="_blank" w:history="1">
              <w:r w:rsidR="008D3120">
                <w:rPr>
                  <w:rStyle w:val="Hyperlink"/>
                </w:rPr>
                <w:t>Ministry of Culture</w:t>
              </w:r>
            </w:hyperlink>
          </w:p>
          <w:p w:rsidR="008A1F77" w:rsidRPr="00AF7FC6" w:rsidRDefault="00EC3F6E" w:rsidP="00271F01">
            <w:pPr>
              <w:spacing w:before="100" w:beforeAutospacing="1" w:after="100" w:afterAutospacing="1"/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משתמשי קצה, </w:t>
            </w:r>
            <w:r w:rsidR="00271F46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יצ</w:t>
            </w:r>
            <w:r w:rsidR="00FB6710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י</w:t>
            </w:r>
            <w:r w:rsidR="00271F46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רת תוכן של המשתמש ופרסונות: בדיקת המים היורופיאני</w:t>
            </w:r>
            <w:r w:rsidR="00113F8B">
              <w:rPr>
                <w:rFonts w:asciiTheme="minorBidi" w:hAnsiTheme="minorBidi" w:cstheme="minorBidi" w:hint="cs"/>
                <w:sz w:val="20"/>
                <w:szCs w:val="20"/>
                <w:rtl/>
              </w:rPr>
              <w:t>י</w:t>
            </w:r>
            <w:r w:rsidR="00271F46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ם</w:t>
            </w:r>
            <w:r w:rsidR="008A1F77" w:rsidRPr="00AF7FC6">
              <w:rPr>
                <w:rFonts w:asciiTheme="minorBidi" w:hAnsiTheme="minorBidi" w:cstheme="minorBidi"/>
                <w:sz w:val="20"/>
                <w:szCs w:val="20"/>
              </w:rPr>
              <w:br/>
            </w:r>
            <w:r w:rsidR="00802342"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ד"ר</w:t>
            </w: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 xml:space="preserve"> סוזן חזן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, מוזיאון ישראל</w:t>
            </w:r>
            <w:r w:rsidR="006C3B84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, ירושלים</w:t>
            </w:r>
            <w:r w:rsidR="00272C61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</w:t>
            </w:r>
            <w:hyperlink r:id="rId12" w:tgtFrame="_blank" w:history="1">
              <w:r w:rsidR="00272C61">
                <w:rPr>
                  <w:rStyle w:val="Hyperlink"/>
                </w:rPr>
                <w:t>The Israel Museum, Jerusalem</w:t>
              </w:r>
            </w:hyperlink>
          </w:p>
          <w:p w:rsidR="00E50131" w:rsidRPr="00AF7FC6" w:rsidRDefault="00EC3F6E" w:rsidP="002F7DB6">
            <w:pPr>
              <w:spacing w:before="100" w:beforeAutospacing="1" w:after="100" w:afterAutospacing="1"/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לספר סיפורים </w:t>
            </w:r>
            <w:r w:rsidR="00935DC1">
              <w:rPr>
                <w:rFonts w:asciiTheme="minorBidi" w:hAnsiTheme="minorBidi" w:cstheme="minorBidi" w:hint="cs"/>
                <w:sz w:val="20"/>
                <w:szCs w:val="20"/>
                <w:rtl/>
              </w:rPr>
              <w:t>באמצעות</w:t>
            </w:r>
            <w:r w:rsidR="00935DC1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תוכן וכלים </w:t>
            </w:r>
            <w:r w:rsidR="006C3B84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דיגיטליים</w:t>
            </w:r>
            <w:r w:rsidR="00BE0805">
              <w:rPr>
                <w:rFonts w:asciiTheme="minorBidi" w:hAnsiTheme="minorBidi" w:cstheme="minorBidi"/>
                <w:sz w:val="20"/>
                <w:szCs w:val="20"/>
                <w:rtl/>
              </w:rPr>
              <w:br/>
            </w:r>
            <w:r w:rsidR="00AA0216"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דב וינר</w:t>
            </w:r>
            <w:r w:rsidR="0008621D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, </w:t>
            </w:r>
            <w:hyperlink r:id="rId13" w:history="1">
              <w:r w:rsidR="00AA0216" w:rsidRPr="002F7DB6">
                <w:rPr>
                  <w:rStyle w:val="Hyperlink"/>
                  <w:rFonts w:asciiTheme="minorBidi" w:hAnsiTheme="minorBidi" w:cstheme="minorBidi"/>
                  <w:sz w:val="18"/>
                  <w:szCs w:val="18"/>
                </w:rPr>
                <w:t>MAKASH</w:t>
              </w:r>
            </w:hyperlink>
            <w:r w:rsidR="003B075E" w:rsidRPr="002F7DB6">
              <w:rPr>
                <w:rFonts w:asciiTheme="minorBidi" w:hAnsiTheme="minorBidi" w:cstheme="minorBidi"/>
                <w:sz w:val="18"/>
                <w:szCs w:val="18"/>
                <w:rtl/>
              </w:rPr>
              <w:t xml:space="preserve"> </w:t>
            </w:r>
            <w:r w:rsidR="002F7DB6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</w:t>
            </w:r>
            <w:r w:rsidR="008568AB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br/>
            </w:r>
            <w:r w:rsidR="00696F19">
              <w:rPr>
                <w:rFonts w:asciiTheme="minorBidi" w:eastAsia="Times New Roman" w:hAnsiTheme="minorBidi" w:cstheme="minorBidi"/>
                <w:b/>
                <w:bCs/>
                <w:color w:val="7030A0"/>
                <w:sz w:val="20"/>
                <w:szCs w:val="20"/>
              </w:rPr>
              <w:pict>
                <v:rect id="_x0000_i1025" style="width:415.3pt;height:1.5pt" o:hralign="center" o:hrstd="t" o:hr="t" fillcolor="#9d9da1" stroked="f"/>
              </w:pict>
            </w:r>
          </w:p>
          <w:p w:rsidR="00FB6710" w:rsidRPr="00AF7FC6" w:rsidRDefault="00802342" w:rsidP="00271F01">
            <w:pPr>
              <w:ind w:left="720"/>
              <w:rPr>
                <w:rFonts w:asciiTheme="minorBidi" w:hAnsiTheme="minorBidi" w:cstheme="minorBidi"/>
                <w:b/>
                <w:bCs/>
                <w:color w:val="4F6228" w:themeColor="accent3" w:themeShade="80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color w:val="4F6228" w:themeColor="accent3" w:themeShade="80"/>
                <w:sz w:val="20"/>
                <w:szCs w:val="20"/>
                <w:rtl/>
              </w:rPr>
              <w:t>10:30–11:00</w:t>
            </w:r>
            <w:r w:rsidR="00E20194">
              <w:rPr>
                <w:rFonts w:asciiTheme="minorBidi" w:hAnsiTheme="minorBidi" w:cstheme="minorBidi" w:hint="cs"/>
                <w:b/>
                <w:bCs/>
                <w:color w:val="4F6228" w:themeColor="accent3" w:themeShade="80"/>
                <w:sz w:val="20"/>
                <w:szCs w:val="20"/>
                <w:rtl/>
              </w:rPr>
              <w:t xml:space="preserve"> -</w:t>
            </w:r>
            <w:r w:rsidR="0063747D" w:rsidRPr="00AF7FC6">
              <w:rPr>
                <w:rFonts w:asciiTheme="minorBidi" w:hAnsiTheme="minorBidi" w:cstheme="minorBidi"/>
                <w:b/>
                <w:bCs/>
                <w:color w:val="4F6228" w:themeColor="accent3" w:themeShade="80"/>
                <w:sz w:val="20"/>
                <w:szCs w:val="20"/>
                <w:rtl/>
              </w:rPr>
              <w:t>- הפסקת קפה</w:t>
            </w:r>
          </w:p>
          <w:p w:rsidR="00450448" w:rsidRPr="00AF7FC6" w:rsidRDefault="0063747D" w:rsidP="00802342">
            <w:pPr>
              <w:ind w:left="72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br/>
            </w:r>
            <w:r w:rsidR="00802342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11:00–13:00</w:t>
            </w:r>
            <w:r w:rsidR="00E20194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</w:rPr>
              <w:t xml:space="preserve"> -</w:t>
            </w: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- אודיטוריום</w:t>
            </w: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br/>
            </w:r>
          </w:p>
          <w:p w:rsidR="007541DB" w:rsidRDefault="0063747D" w:rsidP="00C630D4">
            <w:pPr>
              <w:ind w:left="72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E20194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מליאה</w:t>
            </w:r>
          </w:p>
          <w:p w:rsidR="006C3B84" w:rsidRPr="00AF7FC6" w:rsidRDefault="008A1F77" w:rsidP="001B378F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יו"ר: ג'יימס המזלי</w:t>
            </w:r>
            <w:r w:rsidR="007541DB" w:rsidRPr="00274F0B">
              <w:rPr>
                <w:rFonts w:asciiTheme="minorBidi" w:hAnsiTheme="minorBidi" w:cstheme="minorBidi"/>
                <w:sz w:val="20"/>
                <w:szCs w:val="20"/>
                <w:rtl/>
              </w:rPr>
              <w:t>,</w:t>
            </w:r>
            <w:r w:rsidR="007541DB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</w:t>
            </w:r>
            <w:r w:rsidR="006C3B84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מייסד כנסי אווה</w:t>
            </w:r>
            <w:r w:rsidR="00311DBE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בנושא </w:t>
            </w:r>
            <w:r w:rsidR="00271F46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הדמיה</w:t>
            </w:r>
            <w:r w:rsidR="00311DBE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אלקטרונית ואמנות חזותית</w:t>
            </w:r>
            <w:r w:rsidR="00226C7F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</w:t>
            </w:r>
            <w:hyperlink r:id="rId14" w:tgtFrame="_blank" w:tooltip="EVA Conferences" w:history="1">
              <w:r w:rsidR="00226C7F">
                <w:rPr>
                  <w:rStyle w:val="Hyperlink"/>
                </w:rPr>
                <w:t>EVA Conferences</w:t>
              </w:r>
            </w:hyperlink>
            <w:r w:rsidR="00226C7F">
              <w:rPr>
                <w:rFonts w:ascii="Arial" w:hAnsi="Arial" w:cs="Arial"/>
                <w:color w:val="333333"/>
                <w:sz w:val="15"/>
                <w:szCs w:val="15"/>
              </w:rPr>
              <w:t> </w:t>
            </w:r>
          </w:p>
          <w:p w:rsidR="006C3B84" w:rsidRPr="00AF7FC6" w:rsidRDefault="006C3B84" w:rsidP="008A1F77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:rsidR="003001BB" w:rsidRPr="00AF7FC6" w:rsidDel="00D266B9" w:rsidRDefault="0063747D" w:rsidP="008A1F77">
            <w:pPr>
              <w:ind w:left="720"/>
              <w:rPr>
                <w:del w:id="1" w:author="Naama" w:date="2013-11-03T13:16:00Z"/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ברכות</w:t>
            </w:r>
          </w:p>
          <w:p w:rsidR="00636362" w:rsidRPr="004920F9" w:rsidRDefault="0063747D" w:rsidP="006915A9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br/>
            </w: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פרופ' גבריאל מוצקין</w:t>
            </w:r>
            <w:r w:rsidR="00802342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, ראש 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מכון ון</w:t>
            </w:r>
            <w:r w:rsidR="00CC6919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ליר</w:t>
            </w:r>
            <w:r w:rsidR="00802342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בירושלים</w:t>
            </w:r>
            <w:r w:rsidR="00636362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</w:t>
            </w:r>
            <w:hyperlink r:id="rId15" w:tgtFrame="_blank" w:history="1">
              <w:r w:rsidR="004920F9">
                <w:rPr>
                  <w:rStyle w:val="Hyperlink"/>
                </w:rPr>
                <w:t>The Van Leer Jerusalem Institute</w:t>
              </w:r>
            </w:hyperlink>
          </w:p>
          <w:p w:rsidR="003001BB" w:rsidRDefault="003001BB" w:rsidP="001B378F">
            <w:pPr>
              <w:ind w:left="72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  <w:p w:rsidR="003001BB" w:rsidRPr="00AF7FC6" w:rsidRDefault="0063747D" w:rsidP="001B378F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274F0B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 xml:space="preserve">ג'יימס </w:t>
            </w:r>
            <w:r w:rsidR="003001BB" w:rsidRPr="00274F0B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>ס</w:t>
            </w:r>
            <w:r w:rsidR="003001BB" w:rsidRPr="00274F0B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 xml:space="preserve">' </w:t>
            </w:r>
            <w:r w:rsidRPr="00274F0B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סניידר</w:t>
            </w:r>
            <w:r w:rsidRPr="00274F0B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, </w:t>
            </w:r>
            <w:r w:rsidR="003001BB" w:rsidRPr="006915A9">
              <w:rPr>
                <w:rFonts w:asciiTheme="minorBidi" w:hAnsiTheme="minorBidi" w:cstheme="minorBidi" w:hint="cs"/>
                <w:sz w:val="20"/>
                <w:szCs w:val="20"/>
                <w:rtl/>
              </w:rPr>
              <w:t>מנכ</w:t>
            </w:r>
            <w:r w:rsidR="003001BB" w:rsidRPr="006915A9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"ל ע"ש </w:t>
            </w:r>
            <w:r w:rsidRPr="006915A9">
              <w:rPr>
                <w:rFonts w:asciiTheme="minorBidi" w:hAnsiTheme="minorBidi" w:cstheme="minorBidi"/>
                <w:sz w:val="20"/>
                <w:szCs w:val="20"/>
                <w:rtl/>
              </w:rPr>
              <w:t>אן וג'רום פישר</w:t>
            </w:r>
            <w:r w:rsidR="006915A9" w:rsidRPr="006915A9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</w:t>
            </w:r>
            <w:r w:rsidRPr="006915A9">
              <w:rPr>
                <w:rFonts w:asciiTheme="minorBidi" w:hAnsiTheme="minorBidi" w:cstheme="minorBidi"/>
                <w:sz w:val="20"/>
                <w:szCs w:val="20"/>
                <w:rtl/>
              </w:rPr>
              <w:t>, מוז</w:t>
            </w:r>
            <w:r w:rsidRPr="00274F0B">
              <w:rPr>
                <w:rFonts w:asciiTheme="minorBidi" w:hAnsiTheme="minorBidi" w:cstheme="minorBidi"/>
                <w:sz w:val="20"/>
                <w:szCs w:val="20"/>
                <w:rtl/>
              </w:rPr>
              <w:t>יאון ישראל, ירושלים</w:t>
            </w:r>
            <w:r w:rsidR="00636362" w:rsidRPr="00274F0B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</w:t>
            </w:r>
            <w:hyperlink r:id="rId16" w:tgtFrame="_blank" w:history="1">
              <w:r w:rsidR="00636362" w:rsidRPr="00274F0B">
                <w:rPr>
                  <w:rStyle w:val="Hyperlink"/>
                  <w:rFonts w:asciiTheme="minorBidi" w:hAnsiTheme="minorBidi" w:cstheme="minorBidi"/>
                  <w:sz w:val="20"/>
                  <w:szCs w:val="20"/>
                </w:rPr>
                <w:t>The Israel Museum, Jerusalem</w:t>
              </w:r>
            </w:hyperlink>
            <w:r w:rsidR="001E633D" w:rsidRPr="00274F0B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</w:t>
            </w:r>
          </w:p>
          <w:p w:rsidR="00636362" w:rsidRPr="00AF7FC6" w:rsidRDefault="00636362" w:rsidP="005D791C">
            <w:pPr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:rsidR="0063747D" w:rsidRPr="00AF7FC6" w:rsidRDefault="0063747D" w:rsidP="008A1F77">
            <w:pPr>
              <w:ind w:left="720"/>
              <w:rPr>
                <w:rStyle w:val="Hyperlink"/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אורן ויינברג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, מנהל הספרייה הלאומית של ישראל</w:t>
            </w:r>
            <w:r w:rsidR="00636362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</w:t>
            </w:r>
            <w:hyperlink r:id="rId17" w:tgtFrame="_blank" w:history="1">
              <w:r w:rsidR="00636362" w:rsidRPr="00AF7FC6">
                <w:rPr>
                  <w:rStyle w:val="Hyperlink"/>
                  <w:rFonts w:asciiTheme="minorBidi" w:hAnsiTheme="minorBidi" w:cstheme="minorBidi"/>
                  <w:sz w:val="20"/>
                  <w:szCs w:val="20"/>
                </w:rPr>
                <w:t>The National Library of Israel</w:t>
              </w:r>
            </w:hyperlink>
          </w:p>
          <w:p w:rsidR="00094655" w:rsidRPr="00AF7FC6" w:rsidRDefault="00094655" w:rsidP="008A1F77">
            <w:pPr>
              <w:ind w:left="72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  <w:p w:rsidR="002743EB" w:rsidRPr="00AF7FC6" w:rsidRDefault="002743EB" w:rsidP="008A1F77">
            <w:pPr>
              <w:ind w:left="72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  <w:p w:rsidR="002743EB" w:rsidRPr="00AF7FC6" w:rsidRDefault="002743EB" w:rsidP="008A1F77">
            <w:pPr>
              <w:ind w:left="72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*************</w:t>
            </w:r>
          </w:p>
          <w:p w:rsidR="00094655" w:rsidRPr="00AF7FC6" w:rsidRDefault="00094655" w:rsidP="008A1F77">
            <w:pPr>
              <w:ind w:left="72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  <w:p w:rsidR="00CB3E46" w:rsidRDefault="002743EB" w:rsidP="002F7DB6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D0122E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ראובן פינסקי</w:t>
            </w:r>
            <w:r w:rsidRPr="00D0122E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, משרד ראש הממשלה </w:t>
            </w:r>
            <w:hyperlink r:id="rId18" w:tgtFrame="_blank" w:history="1">
              <w:r w:rsidRPr="00D0122E">
                <w:rPr>
                  <w:rStyle w:val="Hyperlink"/>
                  <w:rFonts w:asciiTheme="minorBidi" w:hAnsiTheme="minorBidi" w:cstheme="minorBidi"/>
                  <w:sz w:val="20"/>
                  <w:szCs w:val="20"/>
                </w:rPr>
                <w:t>Prime Minister Office</w:t>
              </w:r>
            </w:hyperlink>
            <w:r w:rsidRPr="00D0122E">
              <w:rPr>
                <w:rFonts w:asciiTheme="minorBidi" w:hAnsiTheme="minorBidi" w:cstheme="minorBidi"/>
                <w:sz w:val="20"/>
                <w:szCs w:val="20"/>
                <w:rtl/>
              </w:rPr>
              <w:t>,</w:t>
            </w:r>
            <w:r w:rsidR="00D0122E" w:rsidRPr="00D0122E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</w:t>
            </w:r>
            <w:r w:rsidRPr="00D0122E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מנהל אגף </w:t>
            </w:r>
            <w:hyperlink r:id="rId19" w:tgtFrame="_blank" w:history="1">
              <w:r w:rsidRPr="00D0122E">
                <w:rPr>
                  <w:rStyle w:val="Hyperlink"/>
                  <w:rFonts w:asciiTheme="minorBidi" w:hAnsiTheme="minorBidi" w:cstheme="minorBidi"/>
                  <w:sz w:val="20"/>
                  <w:szCs w:val="20"/>
                  <w:rtl/>
                </w:rPr>
                <w:t xml:space="preserve">מורשת </w:t>
              </w:r>
              <w:r w:rsidR="00EE05A3">
                <w:rPr>
                  <w:rStyle w:val="Hyperlink"/>
                  <w:rFonts w:asciiTheme="minorBidi" w:hAnsiTheme="minorBidi" w:cstheme="minorBidi" w:hint="cs"/>
                  <w:sz w:val="20"/>
                  <w:szCs w:val="20"/>
                  <w:rtl/>
                </w:rPr>
                <w:t>ב</w:t>
              </w:r>
              <w:r w:rsidRPr="00D0122E">
                <w:rPr>
                  <w:rStyle w:val="Hyperlink"/>
                  <w:rFonts w:asciiTheme="minorBidi" w:hAnsiTheme="minorBidi" w:cstheme="minorBidi"/>
                  <w:sz w:val="20"/>
                  <w:szCs w:val="20"/>
                  <w:rtl/>
                </w:rPr>
                <w:t>משרד ראש הממשלה</w:t>
              </w:r>
              <w:r w:rsidRPr="00D0122E">
                <w:rPr>
                  <w:rStyle w:val="Hyperlink"/>
                  <w:rFonts w:asciiTheme="minorBidi" w:hAnsiTheme="minorBidi" w:cstheme="minorBidi"/>
                  <w:sz w:val="20"/>
                  <w:szCs w:val="20"/>
                </w:rPr>
                <w:t>,</w:t>
              </w:r>
            </w:hyperlink>
            <w:r w:rsidRPr="00D0122E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פרויקט מורשת במשרד ראש הממשלה</w:t>
            </w:r>
            <w:r w:rsidR="002F7DB6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, </w:t>
            </w:r>
            <w:r w:rsidRPr="00D0122E">
              <w:rPr>
                <w:rFonts w:asciiTheme="minorBidi" w:hAnsiTheme="minorBidi" w:cstheme="minorBidi"/>
                <w:sz w:val="20"/>
                <w:szCs w:val="20"/>
                <w:rtl/>
              </w:rPr>
              <w:t>התקדמות ת</w:t>
            </w:r>
            <w:r w:rsidR="00D0122E" w:rsidRPr="00D0122E">
              <w:rPr>
                <w:rFonts w:asciiTheme="minorBidi" w:hAnsiTheme="minorBidi" w:cstheme="minorBidi" w:hint="cs"/>
                <w:sz w:val="20"/>
                <w:szCs w:val="20"/>
                <w:rtl/>
              </w:rPr>
              <w:t>ו</w:t>
            </w:r>
            <w:r w:rsidRPr="00D0122E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כנית תמ"ר לשיקום </w:t>
            </w:r>
            <w:r w:rsidR="00A476A3">
              <w:rPr>
                <w:rFonts w:asciiTheme="minorBidi" w:hAnsiTheme="minorBidi" w:cstheme="minorBidi" w:hint="cs"/>
                <w:sz w:val="20"/>
                <w:szCs w:val="20"/>
                <w:rtl/>
              </w:rPr>
              <w:t>תשתיות מורשת לאומית</w:t>
            </w:r>
          </w:p>
          <w:p w:rsidR="00EE05A3" w:rsidRPr="00AF7FC6" w:rsidRDefault="00EE05A3" w:rsidP="00C630D4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:rsidR="00D0122E" w:rsidRPr="00BA6D15" w:rsidRDefault="00D0122E" w:rsidP="008A1F77">
            <w:pPr>
              <w:ind w:left="72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  <w:p w:rsidR="005117F3" w:rsidRPr="00AF7FC6" w:rsidRDefault="0063747D" w:rsidP="005452F8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דב וינר</w:t>
            </w:r>
            <w:r w:rsidRPr="009D30DD">
              <w:rPr>
                <w:rFonts w:asciiTheme="minorBidi" w:hAnsiTheme="minorBidi" w:cstheme="minorBidi"/>
                <w:sz w:val="20"/>
                <w:szCs w:val="20"/>
                <w:rtl/>
              </w:rPr>
              <w:t>, יו"ר עמית אווה/מינרווה</w:t>
            </w:r>
            <w:r w:rsidR="00311DBE" w:rsidRPr="009D30DD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2013</w:t>
            </w:r>
            <w:r w:rsidRPr="009D30DD">
              <w:rPr>
                <w:rFonts w:asciiTheme="minorBidi" w:hAnsiTheme="minorBidi" w:cstheme="minorBidi"/>
                <w:sz w:val="20"/>
                <w:szCs w:val="20"/>
                <w:rtl/>
              </w:rPr>
              <w:t>,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</w:t>
            </w:r>
            <w:r w:rsidRPr="005D791C">
              <w:rPr>
                <w:rFonts w:asciiTheme="minorBidi" w:hAnsiTheme="minorBidi" w:cstheme="minorBidi"/>
                <w:sz w:val="20"/>
                <w:szCs w:val="20"/>
                <w:rtl/>
              </w:rPr>
              <w:t>מתאם פורום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מינרווה ישראל</w:t>
            </w:r>
            <w:r w:rsidR="00CB3E46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</w:t>
            </w:r>
            <w:hyperlink r:id="rId20" w:tgtFrame="_blank" w:history="1">
              <w:r w:rsidR="00CB3E46" w:rsidRPr="00AF7FC6">
                <w:rPr>
                  <w:rStyle w:val="Hyperlink"/>
                  <w:rFonts w:asciiTheme="minorBidi" w:hAnsiTheme="minorBidi" w:cstheme="minorBidi"/>
                  <w:sz w:val="20"/>
                  <w:szCs w:val="20"/>
                </w:rPr>
                <w:t>Israel Minerva Forum</w:t>
              </w:r>
            </w:hyperlink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, דיגיטציה של תרבות בישראל: מ</w:t>
            </w:r>
            <w:r w:rsidR="00D0122E">
              <w:rPr>
                <w:rFonts w:asciiTheme="minorBidi" w:hAnsiTheme="minorBidi" w:cstheme="minorBidi" w:hint="cs"/>
                <w:sz w:val="20"/>
                <w:szCs w:val="20"/>
                <w:rtl/>
              </w:rPr>
              <w:t>ו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ועידה לו</w:t>
            </w:r>
            <w:r w:rsidR="00D0122E">
              <w:rPr>
                <w:rFonts w:asciiTheme="minorBidi" w:hAnsiTheme="minorBidi" w:cstheme="minorBidi" w:hint="cs"/>
                <w:sz w:val="20"/>
                <w:szCs w:val="20"/>
                <w:rtl/>
              </w:rPr>
              <w:t>ו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עידה</w:t>
            </w:r>
            <w:r w:rsidR="00D0122E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</w:t>
            </w:r>
          </w:p>
          <w:p w:rsidR="00651A1B" w:rsidRPr="00AF7FC6" w:rsidRDefault="00651A1B" w:rsidP="008A1F77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:rsidR="00651A1B" w:rsidRDefault="0063747D" w:rsidP="0019754C">
            <w:pPr>
              <w:spacing w:after="240"/>
              <w:ind w:left="720"/>
              <w:rPr>
                <w:rFonts w:ascii="Arial" w:hAnsi="Arial" w:cs="Arial"/>
                <w:color w:val="333333"/>
                <w:sz w:val="15"/>
                <w:szCs w:val="15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ד"ר סוזן חזן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, </w:t>
            </w:r>
            <w:r w:rsidRPr="009D30DD">
              <w:rPr>
                <w:rFonts w:asciiTheme="minorBidi" w:hAnsiTheme="minorBidi" w:cstheme="minorBidi"/>
                <w:sz w:val="20"/>
                <w:szCs w:val="20"/>
                <w:rtl/>
              </w:rPr>
              <w:t>יו"ר עמית אווה/מינרווה</w:t>
            </w:r>
            <w:r w:rsidR="00311DBE" w:rsidRPr="009D30DD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2013</w:t>
            </w:r>
            <w:r w:rsidR="008A04C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 xml:space="preserve"> </w:t>
            </w:r>
            <w:hyperlink r:id="rId21" w:tgtFrame="_blank" w:history="1">
              <w:r w:rsidR="008A04C2">
                <w:rPr>
                  <w:rStyle w:val="Hyperlink"/>
                </w:rPr>
                <w:t xml:space="preserve">EVA/Minerva </w:t>
              </w:r>
            </w:hyperlink>
          </w:p>
          <w:p w:rsidR="0019754C" w:rsidRPr="0019754C" w:rsidRDefault="0019754C" w:rsidP="0019754C">
            <w:pPr>
              <w:spacing w:after="240"/>
              <w:ind w:left="720"/>
              <w:rPr>
                <w:rFonts w:ascii="Arial" w:hAnsi="Arial" w:cs="Arial"/>
                <w:color w:val="333333"/>
                <w:sz w:val="15"/>
                <w:szCs w:val="15"/>
                <w:rtl/>
              </w:rPr>
            </w:pPr>
          </w:p>
          <w:p w:rsidR="0063747D" w:rsidRPr="00AF7FC6" w:rsidRDefault="0063747D" w:rsidP="00C630D4">
            <w:pPr>
              <w:ind w:left="720"/>
              <w:rPr>
                <w:rFonts w:asciiTheme="minorBidi" w:hAnsiTheme="minorBidi" w:cstheme="minorBidi"/>
                <w:b/>
                <w:bCs/>
                <w:color w:val="4F6228" w:themeColor="accent3" w:themeShade="80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color w:val="4F6228" w:themeColor="accent3" w:themeShade="80"/>
                <w:sz w:val="20"/>
                <w:szCs w:val="20"/>
                <w:rtl/>
              </w:rPr>
              <w:t>1</w:t>
            </w:r>
            <w:r w:rsidR="005F675D">
              <w:rPr>
                <w:rFonts w:asciiTheme="minorBidi" w:hAnsiTheme="minorBidi" w:cstheme="minorBidi" w:hint="cs"/>
                <w:b/>
                <w:bCs/>
                <w:color w:val="4F6228" w:themeColor="accent3" w:themeShade="80"/>
                <w:sz w:val="20"/>
                <w:szCs w:val="20"/>
                <w:rtl/>
              </w:rPr>
              <w:t>3</w:t>
            </w:r>
            <w:r w:rsidR="00802342" w:rsidRPr="00AF7FC6">
              <w:rPr>
                <w:rFonts w:asciiTheme="minorBidi" w:hAnsiTheme="minorBidi" w:cstheme="minorBidi"/>
                <w:b/>
                <w:bCs/>
                <w:color w:val="4F6228" w:themeColor="accent3" w:themeShade="80"/>
                <w:sz w:val="20"/>
                <w:szCs w:val="20"/>
                <w:rtl/>
              </w:rPr>
              <w:t>:</w:t>
            </w:r>
            <w:r w:rsidRPr="00AF7FC6">
              <w:rPr>
                <w:rFonts w:asciiTheme="minorBidi" w:hAnsiTheme="minorBidi" w:cstheme="minorBidi"/>
                <w:b/>
                <w:bCs/>
                <w:color w:val="4F6228" w:themeColor="accent3" w:themeShade="80"/>
                <w:sz w:val="20"/>
                <w:szCs w:val="20"/>
                <w:rtl/>
              </w:rPr>
              <w:t>00</w:t>
            </w:r>
            <w:r w:rsidR="005F675D">
              <w:rPr>
                <w:rFonts w:asciiTheme="minorBidi" w:hAnsiTheme="minorBidi" w:cstheme="minorBidi" w:hint="cs"/>
                <w:b/>
                <w:bCs/>
                <w:color w:val="4F6228" w:themeColor="accent3" w:themeShade="80"/>
                <w:sz w:val="20"/>
                <w:szCs w:val="20"/>
                <w:rtl/>
              </w:rPr>
              <w:t>-</w:t>
            </w:r>
            <w:r w:rsidRPr="00AF7FC6">
              <w:rPr>
                <w:rFonts w:asciiTheme="minorBidi" w:hAnsiTheme="minorBidi" w:cstheme="minorBidi"/>
                <w:b/>
                <w:bCs/>
                <w:color w:val="4F6228" w:themeColor="accent3" w:themeShade="80"/>
                <w:sz w:val="20"/>
                <w:szCs w:val="20"/>
                <w:rtl/>
              </w:rPr>
              <w:t>-1</w:t>
            </w:r>
            <w:r w:rsidR="005F675D">
              <w:rPr>
                <w:rFonts w:asciiTheme="minorBidi" w:hAnsiTheme="minorBidi" w:cstheme="minorBidi" w:hint="cs"/>
                <w:b/>
                <w:bCs/>
                <w:color w:val="4F6228" w:themeColor="accent3" w:themeShade="80"/>
                <w:sz w:val="20"/>
                <w:szCs w:val="20"/>
                <w:rtl/>
              </w:rPr>
              <w:t>4</w:t>
            </w:r>
            <w:r w:rsidR="00802342" w:rsidRPr="00AF7FC6">
              <w:rPr>
                <w:rFonts w:asciiTheme="minorBidi" w:hAnsiTheme="minorBidi" w:cstheme="minorBidi"/>
                <w:b/>
                <w:bCs/>
                <w:color w:val="4F6228" w:themeColor="accent3" w:themeShade="80"/>
                <w:sz w:val="20"/>
                <w:szCs w:val="20"/>
                <w:rtl/>
              </w:rPr>
              <w:t>:</w:t>
            </w:r>
            <w:r w:rsidRPr="00AF7FC6">
              <w:rPr>
                <w:rFonts w:asciiTheme="minorBidi" w:hAnsiTheme="minorBidi" w:cstheme="minorBidi"/>
                <w:b/>
                <w:bCs/>
                <w:color w:val="4F6228" w:themeColor="accent3" w:themeShade="80"/>
                <w:sz w:val="20"/>
                <w:szCs w:val="20"/>
                <w:rtl/>
              </w:rPr>
              <w:t>00 – ארוחת צהריים</w:t>
            </w:r>
          </w:p>
          <w:p w:rsidR="003C739A" w:rsidRDefault="003C739A" w:rsidP="0019754C">
            <w:pPr>
              <w:spacing w:after="240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</w:pPr>
          </w:p>
          <w:p w:rsidR="002743EB" w:rsidRPr="00AF7FC6" w:rsidRDefault="00D0122E" w:rsidP="00094655">
            <w:pPr>
              <w:spacing w:after="240"/>
              <w:ind w:left="720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14:00–</w:t>
            </w:r>
            <w:r w:rsidR="00802342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15:00</w:t>
            </w:r>
            <w:r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</w:rPr>
              <w:t xml:space="preserve"> </w:t>
            </w:r>
            <w:r w:rsidR="002743EB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–</w:t>
            </w:r>
            <w:r w:rsidR="0063747D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 אודיטוריום</w:t>
            </w:r>
          </w:p>
          <w:p w:rsidR="0019754C" w:rsidRPr="00BE0805" w:rsidRDefault="00137D04" w:rsidP="00BE0805">
            <w:pPr>
              <w:spacing w:after="240"/>
              <w:ind w:left="72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BE0805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מסלול המוזיאונים</w:t>
            </w:r>
            <w:r w:rsidR="0063747D" w:rsidRPr="00213802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br/>
            </w:r>
            <w:r w:rsidR="0063747D" w:rsidRPr="00213802">
              <w:rPr>
                <w:rFonts w:asciiTheme="minorBidi" w:hAnsiTheme="minorBidi" w:cstheme="minorBidi"/>
                <w:sz w:val="20"/>
                <w:szCs w:val="20"/>
                <w:rtl/>
              </w:rPr>
              <w:br/>
            </w:r>
            <w:r w:rsidR="0063747D" w:rsidRPr="0021380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 xml:space="preserve">הפורטל הלאומי של </w:t>
            </w:r>
            <w:r w:rsidR="00271F46" w:rsidRPr="0021380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המוזיאונים בישראל</w:t>
            </w:r>
            <w:r w:rsidR="0063747D" w:rsidRPr="0021380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 xml:space="preserve"> </w:t>
            </w:r>
            <w:r w:rsidR="0063747D" w:rsidRPr="0021380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br/>
              <w:t>יו"ר: עידית עמיחי</w:t>
            </w:r>
            <w:r w:rsidR="0063747D" w:rsidRPr="00213802">
              <w:rPr>
                <w:rFonts w:asciiTheme="minorBidi" w:hAnsiTheme="minorBidi" w:cstheme="minorBidi"/>
                <w:sz w:val="20"/>
                <w:szCs w:val="20"/>
                <w:rtl/>
              </w:rPr>
              <w:t>,</w:t>
            </w:r>
            <w:r w:rsidR="0063747D" w:rsidRPr="00213802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 xml:space="preserve"> </w:t>
            </w:r>
            <w:r w:rsidR="0063747D" w:rsidRPr="00213802">
              <w:rPr>
                <w:rFonts w:asciiTheme="minorBidi" w:hAnsiTheme="minorBidi" w:cstheme="minorBidi"/>
                <w:sz w:val="20"/>
                <w:szCs w:val="20"/>
                <w:rtl/>
              </w:rPr>
              <w:t>ראש תחום מוזיאונים ואמנות פלסטית</w:t>
            </w:r>
            <w:r w:rsidR="00BE0805">
              <w:rPr>
                <w:rFonts w:asciiTheme="minorBidi" w:hAnsiTheme="minorBidi" w:cstheme="minorBidi" w:hint="cs"/>
                <w:sz w:val="20"/>
                <w:szCs w:val="20"/>
                <w:rtl/>
              </w:rPr>
              <w:t>, משרד התרבות והספורט</w:t>
            </w:r>
          </w:p>
          <w:p w:rsidR="00137D04" w:rsidRDefault="0063747D" w:rsidP="00C801E9">
            <w:pPr>
              <w:spacing w:after="240"/>
              <w:ind w:left="720"/>
              <w:rPr>
                <w:rFonts w:asciiTheme="minorBidi" w:hAnsiTheme="minorBidi" w:cstheme="minorBidi"/>
                <w:sz w:val="20"/>
                <w:szCs w:val="20"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לנוע קדימה</w:t>
            </w:r>
            <w:r w:rsidR="00C801E9">
              <w:rPr>
                <w:rFonts w:asciiTheme="minorBidi" w:hAnsiTheme="minorBidi" w:cstheme="minorBidi" w:hint="cs"/>
                <w:sz w:val="20"/>
                <w:szCs w:val="20"/>
                <w:rtl/>
              </w:rPr>
              <w:t>: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מוזיאונים ישראליים בדרך לדיגיטציה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br/>
            </w: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רם שמעוני</w:t>
            </w:r>
            <w:r w:rsidR="00B07395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, משרד התרבות</w:t>
            </w:r>
            <w:r w:rsidR="00BE0805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והספורט</w:t>
            </w:r>
            <w:r w:rsidR="00B07395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 </w:t>
            </w:r>
            <w:hyperlink r:id="rId22" w:tgtFrame="_blank" w:history="1">
              <w:r w:rsidR="00137D04">
                <w:rPr>
                  <w:rStyle w:val="Hyperlink"/>
                </w:rPr>
                <w:t>Ministry of Culture</w:t>
              </w:r>
            </w:hyperlink>
          </w:p>
          <w:p w:rsidR="0063747D" w:rsidRPr="00AF7FC6" w:rsidRDefault="002743EB" w:rsidP="00B06327">
            <w:pPr>
              <w:spacing w:after="240"/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אוסף מוזיאלי, מרישום ידני להנגשה בפורטל הלאומי וביורופיאנה</w:t>
            </w:r>
            <w:r w:rsidR="0063747D"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br/>
              <w:t>מריאן אהרון</w:t>
            </w:r>
            <w:r w:rsidR="004153AD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, משרד התרבות</w:t>
            </w:r>
            <w:r w:rsidR="004153AD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 </w:t>
            </w:r>
          </w:p>
          <w:p w:rsidR="00DC2935" w:rsidRPr="00AF7FC6" w:rsidRDefault="00DC2935" w:rsidP="00B06327">
            <w:pPr>
              <w:spacing w:after="240"/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רישום פריטי אוסף וניהול ידע</w:t>
            </w:r>
            <w:r w:rsidR="00AC00EE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בעידן הדיגיטלי</w:t>
            </w:r>
            <w:r w:rsidR="00B22354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br/>
            </w: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ענת חן</w:t>
            </w:r>
            <w:r w:rsidR="003D2F20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, משרד התרבות</w:t>
            </w:r>
            <w:r w:rsidR="003D2F20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 </w:t>
            </w:r>
          </w:p>
          <w:p w:rsidR="003D2F20" w:rsidRPr="00B06327" w:rsidRDefault="003D2F20" w:rsidP="00C801E9">
            <w:pPr>
              <w:spacing w:after="240"/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הפורטל הלאומי של מוזיאון ישראל</w:t>
            </w:r>
            <w:r w:rsidR="00C801E9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--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הקונספט</w:t>
            </w:r>
            <w:r w:rsidR="00B22354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br/>
            </w:r>
            <w:r w:rsidR="00C904C7"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בן כ</w:t>
            </w: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ליפי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, משרד התרבות</w:t>
            </w: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 </w:t>
            </w:r>
          </w:p>
          <w:p w:rsidR="00E50131" w:rsidRPr="00AF7FC6" w:rsidRDefault="00E50131" w:rsidP="00D549CF">
            <w:pPr>
              <w:ind w:left="1440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</w:pPr>
          </w:p>
          <w:p w:rsidR="00794EFB" w:rsidRPr="00AF7FC6" w:rsidRDefault="00696F19" w:rsidP="00D549CF">
            <w:pPr>
              <w:ind w:left="720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color w:val="7030A0"/>
                <w:sz w:val="20"/>
                <w:szCs w:val="20"/>
              </w:rPr>
              <w:pict>
                <v:rect id="_x0000_i1026" style="width:415.3pt;height:1.5pt" o:hralign="center" o:hrstd="t" o:hr="t" fillcolor="#9d9da1" stroked="f"/>
              </w:pict>
            </w:r>
          </w:p>
          <w:p w:rsidR="00794EFB" w:rsidRPr="00AF7FC6" w:rsidRDefault="00794EFB" w:rsidP="00D549CF">
            <w:pPr>
              <w:ind w:left="720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</w:pPr>
          </w:p>
          <w:p w:rsidR="006C2975" w:rsidRPr="00B55698" w:rsidRDefault="00802342" w:rsidP="00C801E9">
            <w:pPr>
              <w:ind w:left="72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14:00</w:t>
            </w:r>
            <w:r w:rsidR="00C801E9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–</w:t>
            </w: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15:30</w:t>
            </w:r>
            <w:r w:rsidR="00C801E9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</w:rPr>
              <w:t xml:space="preserve"> -</w:t>
            </w:r>
            <w:r w:rsidR="0063747D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- אולם </w:t>
            </w: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ישיבות (קומה שנ</w:t>
            </w:r>
            <w:r w:rsidR="00C801E9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</w:rPr>
              <w:t>י</w:t>
            </w: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יה)</w:t>
            </w:r>
            <w:r w:rsidR="0063747D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br/>
            </w:r>
            <w:r w:rsidR="0063747D"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br/>
            </w:r>
            <w:r w:rsidR="006C2975" w:rsidRPr="00B55698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יודאיקה יורופיאנה</w:t>
            </w:r>
          </w:p>
          <w:p w:rsidR="006C2975" w:rsidRPr="00AF7FC6" w:rsidRDefault="006C2975" w:rsidP="00D549CF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:rsidR="006C2975" w:rsidRPr="003D4358" w:rsidRDefault="006C2975" w:rsidP="00C801E9">
            <w:pPr>
              <w:ind w:left="72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3D4358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דיגיטציה – ללא סיומת...</w:t>
            </w:r>
            <w:r w:rsidR="00C801E9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3D4358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תכנים י</w:t>
            </w:r>
            <w:r w:rsidR="003E1735" w:rsidRPr="003D4358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הודיים חדשים בספריית יורופיאנ</w:t>
            </w:r>
            <w:r w:rsidR="003C739A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>ה</w:t>
            </w:r>
            <w:r w:rsidR="00232A42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C739A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>ב</w:t>
            </w:r>
            <w:r w:rsidRPr="003D4358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אוניברסיטת פרנקפורט</w:t>
            </w:r>
          </w:p>
          <w:p w:rsidR="003C739A" w:rsidRDefault="003C739A" w:rsidP="00C801E9">
            <w:pPr>
              <w:ind w:left="72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  <w:p w:rsidR="006C2975" w:rsidRPr="00AF7FC6" w:rsidRDefault="004168AF" w:rsidP="00C801E9">
            <w:pPr>
              <w:ind w:left="720"/>
              <w:rPr>
                <w:rFonts w:asciiTheme="minorBidi" w:hAnsiTheme="minorBidi" w:cstheme="minorBidi"/>
                <w:sz w:val="20"/>
                <w:szCs w:val="20"/>
              </w:rPr>
            </w:pP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 xml:space="preserve">יו"ר: </w:t>
            </w:r>
            <w:r w:rsidR="00DB1FB3"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ד</w:t>
            </w:r>
            <w:r w:rsidR="00C801E9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>"</w:t>
            </w:r>
            <w:r w:rsidR="00DB1FB3"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 xml:space="preserve">ר </w:t>
            </w: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רחל ה</w:t>
            </w:r>
            <w:r w:rsidR="006C2975"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ו</w:t>
            </w: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י</w:t>
            </w:r>
            <w:r w:rsidR="006C2975"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ברגר</w:t>
            </w:r>
            <w:r w:rsidR="00C801E9">
              <w:rPr>
                <w:rFonts w:asciiTheme="minorBidi" w:hAnsiTheme="minorBidi" w:cstheme="minorBidi" w:hint="cs"/>
                <w:sz w:val="20"/>
                <w:szCs w:val="20"/>
                <w:rtl/>
              </w:rPr>
              <w:t>,</w:t>
            </w:r>
            <w:r w:rsidR="006C2975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ראש </w:t>
            </w:r>
            <w:r w:rsidR="003E1735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יחידת יודאיקה בספריית</w:t>
            </w:r>
            <w:r w:rsidR="006C2975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אוניברסיטת פרנקפורט</w:t>
            </w:r>
            <w:r w:rsidR="00526F34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</w:t>
            </w:r>
            <w:hyperlink r:id="rId23" w:history="1">
              <w:r w:rsidR="00526F34">
                <w:rPr>
                  <w:rStyle w:val="Hyperlink"/>
                </w:rPr>
                <w:t>Division Frankfurt University Library</w:t>
              </w:r>
            </w:hyperlink>
          </w:p>
          <w:p w:rsidR="006C2975" w:rsidRPr="00AF7FC6" w:rsidRDefault="006C2975" w:rsidP="00D549CF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:rsidR="006C2975" w:rsidRPr="00AF7FC6" w:rsidRDefault="00C801E9" w:rsidP="00C801E9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  <w:rtl/>
              </w:rPr>
              <w:t>מיפוי סכ</w:t>
            </w:r>
            <w:r w:rsidR="003E1735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מות מטה</w:t>
            </w: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>-</w:t>
            </w:r>
            <w:r w:rsidR="003E1735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דטה</w:t>
            </w:r>
            <w:r w:rsidR="006C2975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יהודיות ל-</w:t>
            </w:r>
            <w:r w:rsidR="006C2975" w:rsidRPr="00AF7FC6">
              <w:rPr>
                <w:rFonts w:asciiTheme="minorBidi" w:hAnsiTheme="minorBidi" w:cstheme="minorBidi"/>
                <w:sz w:val="20"/>
                <w:szCs w:val="20"/>
              </w:rPr>
              <w:t>EDM</w:t>
            </w:r>
            <w:r w:rsidR="006C2975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וליורופיאנה</w:t>
            </w:r>
          </w:p>
          <w:p w:rsidR="006C2975" w:rsidRPr="00AF7FC6" w:rsidRDefault="006C2975" w:rsidP="00C801E9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אסתר גו</w:t>
            </w:r>
            <w:r w:rsidR="003E1735"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גנהיים</w:t>
            </w:r>
            <w:r w:rsidR="003E1735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, מתאמת יורופיאנה ומט</w:t>
            </w:r>
            <w:r w:rsidR="00C801E9">
              <w:rPr>
                <w:rFonts w:asciiTheme="minorBidi" w:hAnsiTheme="minorBidi" w:cstheme="minorBidi" w:hint="cs"/>
                <w:sz w:val="20"/>
                <w:szCs w:val="20"/>
                <w:rtl/>
              </w:rPr>
              <w:t>ה-</w:t>
            </w:r>
            <w:r w:rsidR="003E1735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דטה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בספרייה הלאומית של ישראל</w:t>
            </w:r>
            <w:r w:rsidR="00097477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</w:t>
            </w:r>
            <w:hyperlink r:id="rId24" w:tgtFrame="_blank" w:history="1">
              <w:r w:rsidR="00097477">
                <w:rPr>
                  <w:rStyle w:val="Hyperlink"/>
                </w:rPr>
                <w:t>National Library of Israel</w:t>
              </w:r>
            </w:hyperlink>
          </w:p>
          <w:p w:rsidR="00A12930" w:rsidRPr="00AF7FC6" w:rsidRDefault="00A12930" w:rsidP="00D549CF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מרקו קנפר</w:t>
            </w:r>
            <w:r w:rsidR="002321B2">
              <w:rPr>
                <w:rFonts w:asciiTheme="minorBidi" w:hAnsiTheme="minorBidi" w:cstheme="minorBidi" w:hint="cs"/>
                <w:sz w:val="20"/>
                <w:szCs w:val="20"/>
                <w:rtl/>
              </w:rPr>
              <w:t>,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ראש</w:t>
            </w:r>
            <w:r w:rsidR="00F10D92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מחלקת </w:t>
            </w:r>
            <w:r w:rsidR="00F10D92" w:rsidRPr="00AF7FC6">
              <w:rPr>
                <w:rFonts w:asciiTheme="minorBidi" w:hAnsiTheme="minorBidi" w:cstheme="minorBidi"/>
                <w:sz w:val="20"/>
                <w:szCs w:val="20"/>
              </w:rPr>
              <w:t>IT</w:t>
            </w:r>
            <w:r w:rsidR="00C801E9">
              <w:rPr>
                <w:rFonts w:asciiTheme="minorBidi" w:eastAsia="Times New Roman" w:hAnsiTheme="minorBidi" w:cstheme="minorBidi" w:hint="cs"/>
                <w:color w:val="333333"/>
                <w:sz w:val="20"/>
                <w:szCs w:val="20"/>
                <w:rtl/>
              </w:rPr>
              <w:t>,</w:t>
            </w:r>
            <w:r w:rsidR="00DB1FB3" w:rsidRPr="00AF7FC6">
              <w:rPr>
                <w:rFonts w:asciiTheme="minorBidi" w:eastAsia="Times New Roman" w:hAnsiTheme="minorBidi" w:cstheme="minorBidi"/>
                <w:color w:val="333333"/>
                <w:sz w:val="20"/>
                <w:szCs w:val="20"/>
                <w:rtl/>
              </w:rPr>
              <w:t xml:space="preserve"> </w:t>
            </w:r>
            <w:r w:rsidR="00F10D92" w:rsidRPr="00BE0805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ספריית אוניברסיטת פרנקפורט</w:t>
            </w:r>
            <w:r w:rsidR="00526F34" w:rsidRPr="00BE0805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 xml:space="preserve"> </w:t>
            </w:r>
            <w:hyperlink r:id="rId25" w:history="1">
              <w:r w:rsidR="00526F34">
                <w:rPr>
                  <w:rStyle w:val="Hyperlink"/>
                </w:rPr>
                <w:t>Division Frankfurt University Library</w:t>
              </w:r>
            </w:hyperlink>
            <w:r w:rsidRPr="00AF7FC6">
              <w:rPr>
                <w:rFonts w:asciiTheme="minorBidi" w:eastAsia="Times New Roman" w:hAnsiTheme="minorBidi" w:cstheme="minorBidi"/>
                <w:b/>
                <w:bCs/>
                <w:color w:val="333333"/>
                <w:sz w:val="20"/>
                <w:szCs w:val="20"/>
              </w:rPr>
              <w:br/>
            </w:r>
          </w:p>
          <w:p w:rsidR="00FC6B40" w:rsidRPr="009F3351" w:rsidRDefault="0022756F" w:rsidP="009F3351">
            <w:pPr>
              <w:ind w:left="72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ED1704">
              <w:rPr>
                <w:rFonts w:asciiTheme="minorBidi" w:hAnsiTheme="minorBidi" w:cstheme="minorBidi"/>
                <w:sz w:val="20"/>
                <w:szCs w:val="20"/>
                <w:rtl/>
              </w:rPr>
              <w:t>דיגיטציה של ארכיון הג'וינט האמריק</w:t>
            </w:r>
            <w:r w:rsidR="00C801E9" w:rsidRPr="00ED1704">
              <w:rPr>
                <w:rFonts w:asciiTheme="minorBidi" w:hAnsiTheme="minorBidi" w:cstheme="minorBidi" w:hint="cs"/>
                <w:sz w:val="20"/>
                <w:szCs w:val="20"/>
                <w:rtl/>
              </w:rPr>
              <w:t>נ</w:t>
            </w:r>
            <w:r w:rsidRPr="00ED1704">
              <w:rPr>
                <w:rFonts w:asciiTheme="minorBidi" w:hAnsiTheme="minorBidi" w:cstheme="minorBidi"/>
                <w:sz w:val="20"/>
                <w:szCs w:val="20"/>
                <w:rtl/>
              </w:rPr>
              <w:t>י</w:t>
            </w:r>
            <w:r w:rsidR="00A12930" w:rsidRPr="00BE0805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</w:rPr>
              <w:br/>
            </w:r>
            <w:r w:rsidR="00FC6B40" w:rsidRPr="00ED1704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>שחר באר</w:t>
            </w:r>
            <w:r w:rsidR="00ED1704" w:rsidRPr="002F7DB6">
              <w:rPr>
                <w:rFonts w:asciiTheme="minorBidi" w:hAnsiTheme="minorBidi" w:cstheme="minorBidi"/>
                <w:sz w:val="20"/>
                <w:szCs w:val="20"/>
                <w:rtl/>
              </w:rPr>
              <w:t>,</w:t>
            </w:r>
            <w:r w:rsidR="00FC6B40" w:rsidRPr="00ED1704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</w:t>
            </w:r>
            <w:r w:rsidR="00FC6B40" w:rsidRPr="00BE0805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מנהל</w:t>
            </w:r>
            <w:r w:rsidR="00FC6B40" w:rsidRPr="00BE0805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</w:t>
            </w:r>
            <w:r w:rsidR="00FC6B40" w:rsidRPr="00BE0805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בפועל</w:t>
            </w:r>
            <w:r w:rsidR="00FC6B40" w:rsidRPr="00BE0805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, הארכיון העולמי של הג'וינט</w:t>
            </w:r>
            <w:r w:rsidR="00FC6B40" w:rsidRPr="00BE0805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 xml:space="preserve"> </w:t>
            </w:r>
            <w:hyperlink r:id="rId26" w:history="1">
              <w:r w:rsidR="009F3351" w:rsidRPr="009F3351">
                <w:rPr>
                  <w:rStyle w:val="Hyperlink"/>
                </w:rPr>
                <w:t>JDC</w:t>
              </w:r>
            </w:hyperlink>
          </w:p>
          <w:p w:rsidR="00A12930" w:rsidRPr="00FC6B40" w:rsidRDefault="003E1735" w:rsidP="001E3615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מרי ה</w:t>
            </w:r>
            <w:r w:rsidR="001E3615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>ברל</w:t>
            </w:r>
            <w:r w:rsidRPr="00C801E9">
              <w:rPr>
                <w:rFonts w:asciiTheme="minorBidi" w:hAnsiTheme="minorBidi" w:cstheme="minorBidi"/>
                <w:sz w:val="20"/>
                <w:szCs w:val="20"/>
                <w:rtl/>
              </w:rPr>
              <w:t>,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מנהלת פרוי</w:t>
            </w:r>
            <w:r w:rsidR="00843870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קט דיגיטציה לארכיון הג'וינט</w:t>
            </w:r>
            <w:r w:rsidR="00EA77AF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</w:t>
            </w:r>
            <w:hyperlink r:id="rId27" w:history="1">
              <w:r w:rsidR="00EA77AF">
                <w:rPr>
                  <w:rStyle w:val="Hyperlink"/>
                </w:rPr>
                <w:t>JD</w:t>
              </w:r>
              <w:r w:rsidR="005452F8" w:rsidRPr="005452F8">
                <w:rPr>
                  <w:rStyle w:val="Hyperlink"/>
                </w:rPr>
                <w:t>C</w:t>
              </w:r>
            </w:hyperlink>
          </w:p>
          <w:p w:rsidR="00A12930" w:rsidRPr="00AF7FC6" w:rsidRDefault="00A12930" w:rsidP="00D549CF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:rsidR="00A12930" w:rsidRPr="00AF7FC6" w:rsidRDefault="00843870" w:rsidP="00935DC1">
            <w:pPr>
              <w:ind w:left="720"/>
              <w:rPr>
                <w:rFonts w:asciiTheme="minorBidi" w:eastAsia="Times New Roman" w:hAnsiTheme="minorBidi" w:cstheme="minorBidi"/>
                <w:color w:val="333333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התוכניות </w:t>
            </w:r>
            <w:r w:rsidR="00935DC1">
              <w:rPr>
                <w:rFonts w:asciiTheme="minorBidi" w:hAnsiTheme="minorBidi" w:cstheme="minorBidi" w:hint="cs"/>
                <w:sz w:val="20"/>
                <w:szCs w:val="20"/>
                <w:rtl/>
              </w:rPr>
              <w:t>לרשת מדעי הרוח הדיגיטליים בתחום מדעי היהדות</w:t>
            </w:r>
          </w:p>
          <w:p w:rsidR="00A12930" w:rsidRPr="00AF7FC6" w:rsidRDefault="00A12930" w:rsidP="00D549CF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 xml:space="preserve">דב </w:t>
            </w:r>
            <w:r w:rsidR="0022756F"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וינר</w:t>
            </w:r>
            <w:r w:rsidR="0022756F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, מנהל מדעי,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יודאיקה יורופיאנה</w:t>
            </w:r>
            <w:r w:rsidR="008E55CA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</w:t>
            </w:r>
            <w:r w:rsidR="008E55CA">
              <w:rPr>
                <w:rFonts w:asciiTheme="minorBidi" w:hAnsiTheme="minorBidi" w:cstheme="minorBidi" w:hint="cs"/>
                <w:sz w:val="20"/>
                <w:szCs w:val="20"/>
              </w:rPr>
              <w:t xml:space="preserve"> </w:t>
            </w:r>
            <w:hyperlink r:id="rId28" w:tgtFrame="_blank" w:history="1">
              <w:r w:rsidR="00EA77AF">
                <w:rPr>
                  <w:rStyle w:val="Hyperlink"/>
                </w:rPr>
                <w:t>Judaica Europeana</w:t>
              </w:r>
            </w:hyperlink>
          </w:p>
          <w:p w:rsidR="00A12930" w:rsidRPr="00AF7FC6" w:rsidRDefault="00A12930" w:rsidP="00D549CF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:rsidR="006C2975" w:rsidRPr="00AF7FC6" w:rsidRDefault="00696F19" w:rsidP="00794EFB">
            <w:pPr>
              <w:ind w:left="720"/>
              <w:rPr>
                <w:rFonts w:asciiTheme="minorBidi" w:eastAsia="Times New Roman" w:hAnsiTheme="minorBidi" w:cstheme="minorBidi"/>
                <w:b/>
                <w:bCs/>
                <w:color w:val="7030A0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color w:val="7030A0"/>
                <w:sz w:val="20"/>
                <w:szCs w:val="20"/>
              </w:rPr>
              <w:pict>
                <v:rect id="_x0000_i1027" style="width:415.3pt;height:1.5pt" o:hralign="center" o:hrstd="t" o:hr="t" fillcolor="#9d9da1" stroked="f"/>
              </w:pict>
            </w:r>
          </w:p>
          <w:p w:rsidR="008568AB" w:rsidRPr="00AF7FC6" w:rsidRDefault="008568AB" w:rsidP="00794EFB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:rsidR="00231DAC" w:rsidRPr="00DC4A9D" w:rsidRDefault="00C801E9" w:rsidP="002F7DB6">
            <w:pPr>
              <w:spacing w:after="240"/>
              <w:ind w:left="720"/>
              <w:rPr>
                <w:rFonts w:asciiTheme="minorBidi" w:eastAsia="Times New Roman" w:hAnsiTheme="minorBidi" w:cstheme="minorBidi"/>
                <w:color w:val="333333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15:30–</w:t>
            </w:r>
            <w:r w:rsidR="00802342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16:30</w:t>
            </w:r>
            <w:r w:rsidR="0063747D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 -</w:t>
            </w:r>
            <w:r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</w:rPr>
              <w:t>-</w:t>
            </w:r>
            <w:r w:rsidR="0063747D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 אודיטוריום</w:t>
            </w:r>
            <w:r w:rsidR="0063747D"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br/>
              <w:t>מסלול המוזיאונים</w:t>
            </w:r>
            <w:r w:rsidR="0063747D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br/>
            </w:r>
            <w:r w:rsidR="0063747D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br/>
            </w:r>
            <w:r w:rsidR="000618C5"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 xml:space="preserve">יו"ר: </w:t>
            </w:r>
            <w:r w:rsidR="00D549CF"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ד"ר סוזן חזן</w:t>
            </w:r>
            <w:r w:rsidR="0063747D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br/>
            </w:r>
            <w:r w:rsidR="0063747D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br/>
            </w:r>
            <w:r w:rsidR="000872F5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דיגיטציה של </w:t>
            </w:r>
            <w:r w:rsidR="008354B5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הקודש</w:t>
            </w:r>
            <w:r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:</w:t>
            </w:r>
            <w:r w:rsidR="008354B5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</w:t>
            </w:r>
            <w:r w:rsidR="0022756F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תיעוד </w:t>
            </w:r>
            <w:r w:rsidR="00893BA6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בתלת</w:t>
            </w:r>
            <w:r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-מ</w:t>
            </w:r>
            <w:r w:rsidR="00893BA6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מד </w:t>
            </w:r>
            <w:r w:rsidR="00493FF0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של חדרו</w:t>
            </w:r>
            <w:r w:rsidR="008354B5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וקבר</w:t>
            </w:r>
            <w:r w:rsidR="00493FF0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ו של</w:t>
            </w:r>
            <w:r w:rsidR="00893BA6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דוד </w:t>
            </w:r>
            <w:r w:rsidRPr="009F3351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ב</w:t>
            </w:r>
            <w:r w:rsidR="00893BA6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ירושלים</w:t>
            </w:r>
            <w:r w:rsidR="00B93B15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</w:t>
            </w:r>
            <w:r w:rsidR="00794EFB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br/>
            </w:r>
            <w:r w:rsidR="009A08CD" w:rsidRPr="009F3351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>ד</w:t>
            </w:r>
            <w:r w:rsidR="008E55CA" w:rsidRPr="009F3351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>"</w:t>
            </w:r>
            <w:r w:rsidR="009A08CD" w:rsidRPr="009F3351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>ר סורין הרמן</w:t>
            </w:r>
            <w:r w:rsidR="00600C46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, מתאם מחקרים, </w:t>
            </w:r>
            <w:r w:rsidR="00600C46" w:rsidRPr="009F3351">
              <w:rPr>
                <w:rFonts w:asciiTheme="minorBidi" w:eastAsia="Times New Roman" w:hAnsiTheme="minorBidi" w:cstheme="minorBidi"/>
                <w:sz w:val="20"/>
                <w:szCs w:val="20"/>
              </w:rPr>
              <w:t>STARC</w:t>
            </w:r>
            <w:r w:rsidR="00600C46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, </w:t>
            </w:r>
            <w:r w:rsidR="003C68B8" w:rsidRPr="009F3351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המכון</w:t>
            </w:r>
            <w:r w:rsidR="003C68B8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</w:t>
            </w:r>
            <w:r w:rsidR="003C68B8" w:rsidRPr="009F3351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הקפריסיאי</w:t>
            </w:r>
            <w:r w:rsidR="00DC4A9D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br/>
            </w:r>
            <w:r w:rsidR="002F7DB6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(מחברי המאמר: ד"ר סורין הרמן, עמית רים, ד"ר גדעון אבני, חמודי חלאילה)</w:t>
            </w:r>
            <w:r w:rsidR="002F7DB6" w:rsidRPr="009F3351">
              <w:rPr>
                <w:rFonts w:asciiTheme="minorBidi" w:eastAsia="Times New Roman" w:hAnsiTheme="minorBidi" w:cstheme="minorBidi"/>
                <w:sz w:val="20"/>
                <w:szCs w:val="20"/>
              </w:rPr>
              <w:t xml:space="preserve"> </w:t>
            </w:r>
            <w:hyperlink r:id="rId29" w:tgtFrame="_blank" w:history="1">
              <w:r w:rsidR="002F7DB6" w:rsidRPr="009F3351">
                <w:rPr>
                  <w:rFonts w:asciiTheme="minorBidi" w:eastAsia="Times New Roman" w:hAnsiTheme="minorBidi" w:cstheme="minorBidi"/>
                  <w:sz w:val="20"/>
                  <w:szCs w:val="20"/>
                </w:rPr>
                <w:t xml:space="preserve">V-must </w:t>
              </w:r>
            </w:hyperlink>
            <w:r w:rsidR="002F7DB6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br/>
            </w:r>
          </w:p>
          <w:p w:rsidR="00DC4A9D" w:rsidRPr="00DC4A9D" w:rsidRDefault="00160AB8" w:rsidP="00CA5DFB">
            <w:pPr>
              <w:spacing w:after="240"/>
              <w:ind w:left="720"/>
              <w:rPr>
                <w:rFonts w:asciiTheme="minorBidi" w:eastAsia="Times New Roman" w:hAnsiTheme="minorBidi" w:cstheme="minorBidi"/>
                <w:color w:val="009966"/>
                <w:sz w:val="20"/>
                <w:szCs w:val="20"/>
                <w:rtl/>
              </w:rPr>
            </w:pPr>
            <w:r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מידע וטכנולוגיית תקשורת חבויים במוזיאון</w:t>
            </w:r>
            <w:r w:rsidR="00C801E9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:</w:t>
            </w:r>
            <w:r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קוביות מדברות, מראות קסם וספרים חיים</w:t>
            </w:r>
            <w:r w:rsidRPr="009F3351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 xml:space="preserve"> </w:t>
            </w:r>
            <w:r w:rsidR="000618C5" w:rsidRPr="00AF7FC6">
              <w:rPr>
                <w:rFonts w:asciiTheme="minorBidi" w:eastAsia="Times New Roman" w:hAnsiTheme="minorBidi" w:cstheme="minorBidi"/>
                <w:b/>
                <w:bCs/>
                <w:color w:val="333333"/>
                <w:sz w:val="20"/>
                <w:szCs w:val="20"/>
              </w:rPr>
              <w:br/>
            </w:r>
            <w:r w:rsidRPr="00CA5DFB">
              <w:rPr>
                <w:rFonts w:asciiTheme="minorBidi" w:eastAsia="Times New Roman" w:hAnsiTheme="minorBidi" w:cstheme="minorBidi"/>
                <w:b/>
                <w:bCs/>
                <w:color w:val="333333"/>
                <w:sz w:val="20"/>
                <w:szCs w:val="20"/>
                <w:rtl/>
              </w:rPr>
              <w:t>פרופ' ד</w:t>
            </w:r>
            <w:r w:rsidR="00D1451E" w:rsidRPr="00CA5DFB">
              <w:rPr>
                <w:rFonts w:asciiTheme="minorBidi" w:eastAsia="Times New Roman" w:hAnsiTheme="minorBidi" w:cstheme="minorBidi"/>
                <w:b/>
                <w:bCs/>
                <w:color w:val="333333"/>
                <w:sz w:val="20"/>
                <w:szCs w:val="20"/>
                <w:rtl/>
              </w:rPr>
              <w:t>"ר</w:t>
            </w:r>
            <w:r w:rsidRPr="00CA5DFB">
              <w:rPr>
                <w:rFonts w:asciiTheme="minorBidi" w:eastAsia="Times New Roman" w:hAnsiTheme="minorBidi" w:cstheme="minorBidi"/>
                <w:b/>
                <w:bCs/>
                <w:color w:val="333333"/>
                <w:sz w:val="20"/>
                <w:szCs w:val="20"/>
                <w:rtl/>
              </w:rPr>
              <w:t xml:space="preserve"> יורגן</w:t>
            </w:r>
            <w:r w:rsidRPr="00AF7FC6">
              <w:rPr>
                <w:rFonts w:asciiTheme="minorBidi" w:eastAsia="Times New Roman" w:hAnsiTheme="minorBidi" w:cstheme="minorBidi"/>
                <w:b/>
                <w:bCs/>
                <w:color w:val="333333"/>
                <w:sz w:val="20"/>
                <w:szCs w:val="20"/>
                <w:rtl/>
              </w:rPr>
              <w:t xml:space="preserve"> סיק</w:t>
            </w:r>
            <w:r w:rsidRPr="00AF7FC6">
              <w:rPr>
                <w:rFonts w:asciiTheme="minorBidi" w:eastAsia="Times New Roman" w:hAnsiTheme="minorBidi" w:cstheme="minorBidi"/>
                <w:color w:val="333333"/>
                <w:sz w:val="20"/>
                <w:szCs w:val="20"/>
                <w:rtl/>
              </w:rPr>
              <w:t xml:space="preserve">, </w:t>
            </w:r>
            <w:hyperlink r:id="rId30" w:tgtFrame="_blank" w:history="1">
              <w:r w:rsidR="00EF2828" w:rsidRPr="00AF7FC6">
                <w:rPr>
                  <w:rFonts w:asciiTheme="minorBidi" w:eastAsia="Times New Roman" w:hAnsiTheme="minorBidi" w:cstheme="minorBidi"/>
                  <w:color w:val="009966"/>
                  <w:sz w:val="20"/>
                  <w:szCs w:val="20"/>
                </w:rPr>
                <w:t>Hochschule für Technik und Wirtschaft Berlin</w:t>
              </w:r>
            </w:hyperlink>
            <w:r w:rsidR="00DC4A9D">
              <w:rPr>
                <w:rFonts w:asciiTheme="minorBidi" w:eastAsia="Times New Roman" w:hAnsiTheme="minorBidi" w:cstheme="minorBidi"/>
                <w:color w:val="009966"/>
                <w:sz w:val="20"/>
                <w:szCs w:val="20"/>
                <w:rtl/>
              </w:rPr>
              <w:br/>
            </w:r>
          </w:p>
          <w:p w:rsidR="008568AB" w:rsidRPr="00813AFD" w:rsidRDefault="00D40151" w:rsidP="00813AFD">
            <w:pPr>
              <w:spacing w:after="240"/>
              <w:ind w:left="720"/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</w:pPr>
            <w:r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מוסררה, אלבומים משפחתיים:</w:t>
            </w:r>
            <w:r w:rsidR="00620592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תושבים, סטודנטים, מרצים, אמנים</w:t>
            </w:r>
            <w:r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</w:t>
            </w:r>
            <w:r w:rsidR="00620592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(</w:t>
            </w:r>
            <w:r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צילום</w:t>
            </w:r>
            <w:r w:rsidR="00620592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)</w:t>
            </w:r>
            <w:r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.</w:t>
            </w:r>
            <w:r w:rsidR="004013A1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br/>
            </w:r>
            <w:r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המחלקה לצילום פרסמה קול קורא לכל האנשים הקשורים בדרך זו או אחרת לטריטוריה הנקראת מוסררה לשלוח </w:t>
            </w:r>
            <w:r w:rsidR="005F675D" w:rsidRPr="009F3351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ת</w:t>
            </w:r>
            <w:r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צלומים מתוך אלבומי משפחה</w:t>
            </w:r>
            <w:r w:rsidR="005F675D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,</w:t>
            </w:r>
            <w:r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</w:t>
            </w:r>
            <w:r w:rsidR="00874624" w:rsidRPr="009F3351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שצולמו</w:t>
            </w:r>
            <w:r w:rsidR="00874624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</w:t>
            </w:r>
            <w:r w:rsidR="005F675D" w:rsidRPr="009F3351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במסגרת</w:t>
            </w:r>
            <w:r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תהליך אמנותי או </w:t>
            </w:r>
            <w:r w:rsidR="005F675D" w:rsidRPr="009F3351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ב</w:t>
            </w:r>
            <w:r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אירוע משמעותי בחייהם (חת</w:t>
            </w:r>
            <w:r w:rsidR="007906F4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ונות, חופשות, אירועים משפחתיים)</w:t>
            </w:r>
            <w:r w:rsidR="00794EFB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br/>
            </w:r>
            <w:r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אוצרים: אבי סבג ואיילת השחר כהן</w:t>
            </w:r>
            <w:r w:rsidR="00391F26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br/>
            </w:r>
            <w:r w:rsidR="00391F26" w:rsidRPr="009F3351">
              <w:rPr>
                <w:rFonts w:asciiTheme="minorBidi" w:eastAsia="Times New Roman" w:hAnsiTheme="minorBidi" w:cstheme="minorBidi" w:hint="eastAsia"/>
                <w:b/>
                <w:bCs/>
                <w:sz w:val="20"/>
                <w:szCs w:val="20"/>
                <w:rtl/>
              </w:rPr>
              <w:t>אבי</w:t>
            </w:r>
            <w:r w:rsidR="00391F26" w:rsidRPr="009F3351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 xml:space="preserve"> </w:t>
            </w:r>
            <w:r w:rsidR="00391F26" w:rsidRPr="009F3351">
              <w:rPr>
                <w:rFonts w:asciiTheme="minorBidi" w:eastAsia="Times New Roman" w:hAnsiTheme="minorBidi" w:cstheme="minorBidi" w:hint="eastAsia"/>
                <w:b/>
                <w:bCs/>
                <w:sz w:val="20"/>
                <w:szCs w:val="20"/>
                <w:rtl/>
              </w:rPr>
              <w:t>סבג</w:t>
            </w:r>
            <w:r w:rsidR="00391F26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,</w:t>
            </w:r>
            <w:r w:rsidR="00391F26" w:rsidRPr="009F3351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 xml:space="preserve"> </w:t>
            </w:r>
            <w:r w:rsidR="00391F26" w:rsidRPr="009F3351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מייסד</w:t>
            </w:r>
            <w:r w:rsidR="00391F26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</w:t>
            </w:r>
            <w:r w:rsidR="00391F26" w:rsidRPr="009F3351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ומנהל</w:t>
            </w:r>
            <w:r w:rsidR="00391F26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</w:t>
            </w:r>
            <w:r w:rsidR="00391F26" w:rsidRPr="009F3351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בית</w:t>
            </w:r>
            <w:r w:rsidR="00391F26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</w:t>
            </w:r>
            <w:r w:rsidR="00391F26" w:rsidRPr="009F3351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הספר</w:t>
            </w:r>
            <w:r w:rsidR="00391F26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</w:t>
            </w:r>
            <w:r w:rsidR="00391F26" w:rsidRPr="009F3351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מוסררה</w:t>
            </w:r>
            <w:r w:rsidR="00391F26" w:rsidRPr="009F3351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 xml:space="preserve"> </w:t>
            </w:r>
            <w:r w:rsidR="00391F26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br/>
            </w:r>
            <w:r w:rsidR="00DC4A9D" w:rsidRPr="009F3351">
              <w:rPr>
                <w:rFonts w:asciiTheme="minorBidi" w:eastAsia="Times New Roman" w:hAnsiTheme="minorBidi" w:cstheme="minorBidi" w:hint="eastAsia"/>
                <w:b/>
                <w:bCs/>
                <w:sz w:val="20"/>
                <w:szCs w:val="20"/>
                <w:rtl/>
              </w:rPr>
              <w:t>אבי</w:t>
            </w:r>
            <w:r w:rsidR="00DC4A9D" w:rsidRPr="009F3351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 xml:space="preserve"> </w:t>
            </w:r>
            <w:r w:rsidR="00DC4A9D" w:rsidRPr="009F3351">
              <w:rPr>
                <w:rFonts w:asciiTheme="minorBidi" w:eastAsia="Times New Roman" w:hAnsiTheme="minorBidi" w:cstheme="minorBidi" w:hint="eastAsia"/>
                <w:b/>
                <w:bCs/>
                <w:sz w:val="20"/>
                <w:szCs w:val="20"/>
                <w:rtl/>
              </w:rPr>
              <w:t>דבאח</w:t>
            </w:r>
            <w:r w:rsidR="00DC4A9D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,</w:t>
            </w:r>
            <w:r w:rsidR="00DC4A9D" w:rsidRPr="009F3351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 xml:space="preserve"> </w:t>
            </w:r>
            <w:r w:rsidR="00C630D4" w:rsidRPr="00ED1704">
              <w:rPr>
                <w:rFonts w:asciiTheme="minorBidi" w:eastAsia="Times New Roman" w:hAnsiTheme="minorBidi" w:cstheme="minorBidi" w:hint="cs"/>
                <w:sz w:val="20"/>
                <w:szCs w:val="20"/>
                <w:rtl/>
              </w:rPr>
              <w:t>מנהל האוסף בית ספר מוסררה</w:t>
            </w:r>
          </w:p>
          <w:p w:rsidR="007F6D65" w:rsidRPr="00AF7FC6" w:rsidRDefault="007F6D65" w:rsidP="007F6D65">
            <w:pPr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</w:pPr>
          </w:p>
          <w:p w:rsidR="001116F5" w:rsidRPr="00AF7FC6" w:rsidRDefault="00802342" w:rsidP="00C630D4">
            <w:pPr>
              <w:ind w:left="720"/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15:30–17:30</w:t>
            </w:r>
            <w:r w:rsidR="0063747D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 -</w:t>
            </w:r>
            <w:r w:rsidR="005F675D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</w:rPr>
              <w:t>-</w:t>
            </w:r>
            <w:r w:rsidR="0063747D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 </w:t>
            </w: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אולם ישיבות (קומה שני</w:t>
            </w:r>
            <w:r w:rsidR="005F675D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</w:rPr>
              <w:t>י</w:t>
            </w: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ה)</w:t>
            </w:r>
            <w:r w:rsidR="0063747D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br/>
            </w:r>
            <w:r w:rsidR="0063747D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br/>
            </w:r>
            <w:r w:rsidR="0083539E"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ערים ידידותיות לאנשים בעולם עשיר בנתונים</w:t>
            </w:r>
            <w:r w:rsidR="00E12397" w:rsidRPr="00AF7FC6">
              <w:rPr>
                <w:rFonts w:asciiTheme="minorBidi" w:eastAsia="Times New Roman" w:hAnsiTheme="minorBidi" w:cstheme="minorBidi"/>
                <w:b/>
                <w:bCs/>
                <w:color w:val="333333"/>
                <w:sz w:val="20"/>
                <w:szCs w:val="20"/>
                <w:rtl/>
              </w:rPr>
              <w:t>:</w:t>
            </w:r>
            <w:r w:rsidR="008E55CA">
              <w:rPr>
                <w:rFonts w:asciiTheme="minorBidi" w:eastAsia="Times New Roman" w:hAnsiTheme="minorBidi" w:cstheme="minorBidi" w:hint="cs"/>
                <w:b/>
                <w:bCs/>
                <w:color w:val="333333"/>
                <w:sz w:val="20"/>
                <w:szCs w:val="20"/>
                <w:rtl/>
              </w:rPr>
              <w:t xml:space="preserve"> </w:t>
            </w:r>
            <w:r w:rsidR="008E55CA">
              <w:rPr>
                <w:rFonts w:asciiTheme="minorBidi" w:eastAsia="Times New Roman" w:hAnsiTheme="minorBidi" w:cstheme="minorBidi" w:hint="cs"/>
                <w:b/>
                <w:bCs/>
                <w:color w:val="333333"/>
                <w:sz w:val="20"/>
                <w:szCs w:val="20"/>
              </w:rPr>
              <w:t xml:space="preserve"> </w:t>
            </w:r>
            <w:hyperlink r:id="rId31" w:history="1">
              <w:r w:rsidR="00FA31F2" w:rsidRPr="00AF7FC6">
                <w:rPr>
                  <w:rFonts w:asciiTheme="minorBidi" w:eastAsia="Times New Roman" w:hAnsiTheme="minorBidi" w:cstheme="minorBidi"/>
                  <w:color w:val="009966"/>
                  <w:sz w:val="20"/>
                  <w:szCs w:val="20"/>
                </w:rPr>
                <w:t>TAU Laboratory for Contemporary Urban Design</w:t>
              </w:r>
              <w:r w:rsidR="00FA31F2" w:rsidRPr="00AF7FC6">
                <w:rPr>
                  <w:rFonts w:asciiTheme="minorBidi" w:eastAsia="Times New Roman" w:hAnsiTheme="minorBidi" w:cstheme="minorBidi"/>
                  <w:color w:val="009966"/>
                  <w:sz w:val="20"/>
                  <w:szCs w:val="20"/>
                </w:rPr>
                <w:br/>
              </w:r>
            </w:hyperlink>
            <w:r w:rsidR="00C65EF2" w:rsidRPr="009F3351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>יו"ר</w:t>
            </w:r>
            <w:r w:rsidR="005F675D" w:rsidRPr="009F3351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>:</w:t>
            </w:r>
            <w:r w:rsidR="000872F5" w:rsidRPr="009F3351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 xml:space="preserve"> ד</w:t>
            </w:r>
            <w:r w:rsidR="00D1451E" w:rsidRPr="009F3351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>"ר צבי ויי</w:t>
            </w:r>
            <w:r w:rsidR="005979E9" w:rsidRPr="009F3351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>נשטיין</w:t>
            </w:r>
            <w:r w:rsidR="00E473C3" w:rsidRPr="004B54EC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,</w:t>
            </w:r>
            <w:r w:rsidR="009F7F61" w:rsidRPr="004B54EC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</w:t>
            </w:r>
            <w:r w:rsidR="00FA31F2" w:rsidRPr="004B54EC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האיחוד האירופי</w:t>
            </w:r>
          </w:p>
          <w:p w:rsidR="00FA31F2" w:rsidRPr="00AF7FC6" w:rsidRDefault="00FA31F2" w:rsidP="00FA31F2">
            <w:pPr>
              <w:ind w:left="720"/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</w:pPr>
          </w:p>
          <w:p w:rsidR="00FA31F2" w:rsidRPr="009F3351" w:rsidRDefault="00FA31F2" w:rsidP="00FA31F2">
            <w:pPr>
              <w:ind w:left="720"/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</w:pPr>
            <w:r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השפעת טכנולוגיות ניידות על המרחב הציבורי</w:t>
            </w:r>
          </w:p>
          <w:p w:rsidR="001116F5" w:rsidRPr="009F3351" w:rsidRDefault="00D1451E" w:rsidP="006915A9">
            <w:pPr>
              <w:ind w:left="720"/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</w:pPr>
            <w:r w:rsidRPr="009F3351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>ד"ר</w:t>
            </w:r>
            <w:r w:rsidR="002707B4" w:rsidRPr="009F3351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 xml:space="preserve"> טלי חתוקה</w:t>
            </w:r>
            <w:r w:rsidR="00C801E9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,</w:t>
            </w:r>
            <w:r w:rsidR="001116F5" w:rsidRPr="004B54EC">
              <w:rPr>
                <w:rFonts w:asciiTheme="minorBidi" w:hAnsiTheme="minorBidi" w:cstheme="minorBidi"/>
              </w:rPr>
              <w:t xml:space="preserve"> </w:t>
            </w:r>
            <w:hyperlink r:id="rId32" w:history="1">
              <w:r w:rsidR="001116F5" w:rsidRPr="004B54EC">
                <w:rPr>
                  <w:rFonts w:asciiTheme="minorBidi" w:eastAsia="Times New Roman" w:hAnsiTheme="minorBidi" w:cstheme="minorBidi"/>
                  <w:sz w:val="20"/>
                  <w:szCs w:val="20"/>
                  <w:rtl/>
                </w:rPr>
                <w:t>המעבדה</w:t>
              </w:r>
            </w:hyperlink>
            <w:r w:rsidR="001116F5" w:rsidRPr="004B54EC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לתכנון עירוני</w:t>
            </w:r>
            <w:r w:rsidR="005F675D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,</w:t>
            </w:r>
            <w:r w:rsidR="001116F5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אוניברסיטת תל</w:t>
            </w:r>
            <w:r w:rsidR="00ED1704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-</w:t>
            </w:r>
            <w:r w:rsidR="001116F5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אביב</w:t>
            </w:r>
          </w:p>
          <w:p w:rsidR="002707B4" w:rsidRPr="009F3351" w:rsidRDefault="00D1451E" w:rsidP="005E48AE">
            <w:pPr>
              <w:ind w:left="720"/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</w:pPr>
            <w:r w:rsidRPr="009F3351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>ד"ר</w:t>
            </w:r>
            <w:r w:rsidR="002707B4" w:rsidRPr="009F3351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 xml:space="preserve"> ערן טוך</w:t>
            </w:r>
            <w:r w:rsidR="00C801E9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,</w:t>
            </w:r>
            <w:r w:rsidR="001116F5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הפקולטה להנדסה תעשייתית</w:t>
            </w:r>
            <w:r w:rsidR="005F675D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, </w:t>
            </w:r>
            <w:r w:rsidR="001D0968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אוניברסיטת </w:t>
            </w:r>
            <w:r w:rsidR="00080532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תל</w:t>
            </w:r>
            <w:r w:rsidR="00ED1704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-</w:t>
            </w:r>
            <w:r w:rsidR="00080532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אביב</w:t>
            </w:r>
            <w:r w:rsidR="00080532" w:rsidRPr="009F3351" w:rsidDel="00080532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</w:t>
            </w:r>
          </w:p>
          <w:p w:rsidR="002B5160" w:rsidRPr="009F3351" w:rsidRDefault="002B5160" w:rsidP="00FA31F2">
            <w:pPr>
              <w:ind w:left="720"/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</w:pPr>
          </w:p>
          <w:p w:rsidR="002707B4" w:rsidRPr="009F3351" w:rsidRDefault="00C801E9" w:rsidP="00C630D4">
            <w:pPr>
              <w:ind w:left="720"/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</w:pPr>
            <w:r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"</w:t>
            </w:r>
            <w:r w:rsidR="00FA31F2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דיגיתל</w:t>
            </w:r>
            <w:r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"</w:t>
            </w:r>
            <w:r w:rsidR="00FA31F2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: חדשנות ביחסי</w:t>
            </w:r>
            <w:r w:rsidR="008E55CA" w:rsidRPr="009F3351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ם</w:t>
            </w:r>
            <w:r w:rsidR="008E55CA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</w:t>
            </w:r>
            <w:r w:rsidR="008E55CA" w:rsidRPr="009F3351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בין</w:t>
            </w:r>
            <w:r w:rsidR="00FA31F2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</w:t>
            </w:r>
            <w:r w:rsidR="008E55CA" w:rsidRPr="009F3351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ה</w:t>
            </w:r>
            <w:r w:rsidR="00FA31F2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תושב </w:t>
            </w:r>
            <w:r w:rsidR="008E55CA" w:rsidRPr="009F3351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ל</w:t>
            </w:r>
            <w:r w:rsidR="00FA31F2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רשות המקומית</w:t>
            </w:r>
          </w:p>
          <w:p w:rsidR="001116F5" w:rsidRPr="009F3351" w:rsidRDefault="002707B4" w:rsidP="00620592">
            <w:pPr>
              <w:ind w:left="720"/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</w:pPr>
            <w:r w:rsidRPr="009F3351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>ליאורה שכטר</w:t>
            </w:r>
            <w:r w:rsidR="00546D93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,</w:t>
            </w:r>
            <w:r w:rsidRPr="009F3351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 xml:space="preserve"> </w:t>
            </w:r>
            <w:r w:rsidR="00FA31F2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מנהלת אגף מחשו</w:t>
            </w:r>
            <w:r w:rsidR="001116F5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ב ומערכות מידע </w:t>
            </w:r>
            <w:r w:rsidR="00620592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באוניברסיטת ת</w:t>
            </w:r>
            <w:r w:rsidR="00620592" w:rsidRPr="009F3351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ל</w:t>
            </w:r>
            <w:r w:rsidR="00620592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-אביב;</w:t>
            </w:r>
            <w:r w:rsidR="001116F5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עיריית </w:t>
            </w:r>
            <w:r w:rsidR="00FA31F2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ת</w:t>
            </w:r>
            <w:r w:rsidR="001D0968" w:rsidRPr="009F3351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ל</w:t>
            </w:r>
            <w:r w:rsidR="001D0968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-</w:t>
            </w:r>
            <w:r w:rsidR="00620592" w:rsidRPr="009F3351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אביב</w:t>
            </w:r>
            <w:r w:rsidR="00620592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--יפו</w:t>
            </w:r>
          </w:p>
          <w:p w:rsidR="002707B4" w:rsidRPr="009F3351" w:rsidRDefault="002707B4" w:rsidP="00620592">
            <w:pPr>
              <w:ind w:left="720"/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</w:pPr>
            <w:r w:rsidRPr="009F3351"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  <w:rtl/>
              </w:rPr>
              <w:t>זוהר שרון</w:t>
            </w:r>
            <w:r w:rsidR="00546D93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,</w:t>
            </w:r>
            <w:r w:rsidR="001116F5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 xml:space="preserve"> מנהל </w:t>
            </w:r>
            <w:r w:rsidR="00FA31F2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היחידה למידע עירוני, עיריית ת</w:t>
            </w:r>
            <w:r w:rsidR="001D0968" w:rsidRPr="009F3351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ל</w:t>
            </w:r>
            <w:r w:rsidR="001D0968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-</w:t>
            </w:r>
            <w:r w:rsidR="00620592" w:rsidRPr="009F3351">
              <w:rPr>
                <w:rFonts w:asciiTheme="minorBidi" w:eastAsia="Times New Roman" w:hAnsiTheme="minorBidi" w:cstheme="minorBidi" w:hint="eastAsia"/>
                <w:sz w:val="20"/>
                <w:szCs w:val="20"/>
                <w:rtl/>
              </w:rPr>
              <w:t>אביב</w:t>
            </w:r>
            <w:r w:rsidR="00620592" w:rsidRPr="009F3351">
              <w:rPr>
                <w:rFonts w:asciiTheme="minorBidi" w:eastAsia="Times New Roman" w:hAnsiTheme="minorBidi" w:cstheme="minorBidi"/>
                <w:sz w:val="20"/>
                <w:szCs w:val="20"/>
                <w:rtl/>
              </w:rPr>
              <w:t>--יפו</w:t>
            </w:r>
          </w:p>
          <w:p w:rsidR="000618C5" w:rsidRPr="00AF7FC6" w:rsidRDefault="00696F19" w:rsidP="008A1F77">
            <w:pPr>
              <w:rPr>
                <w:rFonts w:asciiTheme="minorBidi" w:eastAsia="Times New Roman" w:hAnsiTheme="minorBidi" w:cstheme="minorBidi"/>
                <w:color w:val="1F497D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sz w:val="20"/>
                <w:szCs w:val="20"/>
              </w:rPr>
              <w:pict>
                <v:rect id="_x0000_i1028" style="width:415.3pt;height:1.5pt" o:hralign="center" o:hrstd="t" o:hr="t" fillcolor="#9d9da1" stroked="f"/>
              </w:pict>
            </w:r>
          </w:p>
          <w:p w:rsidR="00E473C3" w:rsidRPr="00AF7FC6" w:rsidRDefault="00E473C3" w:rsidP="00E3267F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:rsidR="0063747D" w:rsidRPr="00AF7FC6" w:rsidRDefault="000618C5" w:rsidP="00C630D4">
            <w:pPr>
              <w:spacing w:after="240"/>
              <w:ind w:left="720"/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>סיור בתערוכ</w:t>
            </w:r>
            <w:r w:rsidR="008E55CA">
              <w:rPr>
                <w:rFonts w:asciiTheme="minorBidi" w:hAnsiTheme="minorBidi" w:cstheme="minorBidi" w:hint="cs"/>
                <w:b/>
                <w:bCs/>
                <w:color w:val="7030A0"/>
                <w:sz w:val="20"/>
                <w:szCs w:val="20"/>
                <w:rtl/>
              </w:rPr>
              <w:t>ה</w:t>
            </w:r>
            <w:r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 xml:space="preserve"> </w:t>
            </w:r>
            <w:r w:rsidR="008E55CA">
              <w:rPr>
                <w:rFonts w:asciiTheme="minorBidi" w:hAnsiTheme="minorBidi" w:cstheme="minorBidi" w:hint="cs"/>
                <w:b/>
                <w:bCs/>
                <w:color w:val="7030A0"/>
                <w:sz w:val="20"/>
                <w:szCs w:val="20"/>
                <w:rtl/>
              </w:rPr>
              <w:t>"</w:t>
            </w:r>
            <w:r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>הורדוס – מסעו האחרון של מל</w:t>
            </w:r>
            <w:r w:rsidR="007F5D04"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>ך יהודה</w:t>
            </w:r>
            <w:r w:rsidR="008E55CA">
              <w:rPr>
                <w:rFonts w:asciiTheme="minorBidi" w:hAnsiTheme="minorBidi" w:cstheme="minorBidi" w:hint="cs"/>
                <w:b/>
                <w:bCs/>
                <w:color w:val="7030A0"/>
                <w:sz w:val="20"/>
                <w:szCs w:val="20"/>
                <w:rtl/>
              </w:rPr>
              <w:t>"</w:t>
            </w:r>
            <w:r w:rsidR="007F5D04"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>, מוזיאון ישראל, ירושלים</w:t>
            </w:r>
          </w:p>
          <w:p w:rsidR="00375D26" w:rsidRPr="00AF7FC6" w:rsidRDefault="00375D26" w:rsidP="001B378F">
            <w:pPr>
              <w:spacing w:after="240"/>
              <w:ind w:left="720"/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color w:val="666666"/>
                <w:sz w:val="20"/>
                <w:szCs w:val="20"/>
                <w:rtl/>
              </w:rPr>
              <w:t>תערוכה שלמה המוקדשת למלך הורדוס, מהדמויות רבות-הפנים, המרתקות והשנויות במחלוקת בהיסטוריה היהודית. בתערוכה ממצאים חדשים מארמונותיו של הורדוס, גדול הבנאים שידעה הארץ, בהרודיון, ביריחו ובאתרים אחרים; שחזורים גדולי-מידות מן הארמונות</w:t>
            </w:r>
            <w:r w:rsidR="00D513C4">
              <w:rPr>
                <w:rFonts w:asciiTheme="minorBidi" w:hAnsiTheme="minorBidi" w:cstheme="minorBidi" w:hint="cs"/>
                <w:color w:val="666666"/>
                <w:sz w:val="20"/>
                <w:szCs w:val="20"/>
                <w:rtl/>
              </w:rPr>
              <w:t>,</w:t>
            </w:r>
            <w:r w:rsidRPr="00AF7FC6">
              <w:rPr>
                <w:rFonts w:asciiTheme="minorBidi" w:hAnsiTheme="minorBidi" w:cstheme="minorBidi"/>
                <w:color w:val="666666"/>
                <w:sz w:val="20"/>
                <w:szCs w:val="20"/>
                <w:rtl/>
              </w:rPr>
              <w:t xml:space="preserve"> וגולת הכותרת: קברו של הורדוס מהרודיון, שחשף פרופ' אהוד נצר איש האוניברסיטה העברית בתום </w:t>
            </w:r>
            <w:r w:rsidR="00D513C4">
              <w:rPr>
                <w:rFonts w:asciiTheme="minorBidi" w:hAnsiTheme="minorBidi" w:cstheme="minorBidi" w:hint="cs"/>
                <w:color w:val="666666"/>
                <w:sz w:val="20"/>
                <w:szCs w:val="20"/>
                <w:rtl/>
              </w:rPr>
              <w:t>ארבעים</w:t>
            </w:r>
            <w:r w:rsidRPr="00AF7FC6">
              <w:rPr>
                <w:rFonts w:asciiTheme="minorBidi" w:hAnsiTheme="minorBidi" w:cstheme="minorBidi"/>
                <w:color w:val="666666"/>
                <w:sz w:val="20"/>
                <w:szCs w:val="20"/>
                <w:rtl/>
              </w:rPr>
              <w:t xml:space="preserve"> שנות חיפוש. הממצאים, המוצגים לקהל בפעם הראשונה, מאירים באור חדש את ההשפעות הפוליטיות, האדריכליות והאסתטיות שהיו לשלטונו של הורדוס (משנת 37 עד 4 לפני הספירה). התערוכה מוקדשת לזכרו של פרופ' נצר, אשר נפל אל מותו בשנת 2010 באתר שבו גילה את התגלית המרעישה. </w:t>
            </w:r>
          </w:p>
          <w:p w:rsidR="0063747D" w:rsidRPr="00AF7FC6" w:rsidRDefault="00375D26" w:rsidP="00E94FCD">
            <w:pPr>
              <w:spacing w:after="240"/>
              <w:ind w:left="720"/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>יתקיימו שלושה סיורים מודרכים</w:t>
            </w:r>
            <w:r w:rsidR="00D513C4">
              <w:rPr>
                <w:rFonts w:asciiTheme="minorBidi" w:hAnsiTheme="minorBidi" w:cstheme="minorBidi" w:hint="cs"/>
                <w:b/>
                <w:bCs/>
                <w:color w:val="7030A0"/>
                <w:sz w:val="20"/>
                <w:szCs w:val="20"/>
                <w:rtl/>
              </w:rPr>
              <w:t>: ב-</w:t>
            </w:r>
            <w:r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>17:30</w:t>
            </w:r>
            <w:r w:rsidR="00D513C4">
              <w:rPr>
                <w:rFonts w:asciiTheme="minorBidi" w:hAnsiTheme="minorBidi" w:cstheme="minorBidi" w:hint="cs"/>
                <w:b/>
                <w:bCs/>
                <w:color w:val="7030A0"/>
                <w:sz w:val="20"/>
                <w:szCs w:val="20"/>
                <w:rtl/>
              </w:rPr>
              <w:t>,</w:t>
            </w:r>
            <w:r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 xml:space="preserve"> </w:t>
            </w:r>
            <w:r w:rsidR="00D513C4">
              <w:rPr>
                <w:rFonts w:asciiTheme="minorBidi" w:hAnsiTheme="minorBidi" w:cstheme="minorBidi" w:hint="cs"/>
                <w:b/>
                <w:bCs/>
                <w:color w:val="7030A0"/>
                <w:sz w:val="20"/>
                <w:szCs w:val="20"/>
                <w:rtl/>
              </w:rPr>
              <w:t>ב-</w:t>
            </w:r>
            <w:r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>18:00 ו</w:t>
            </w:r>
            <w:r w:rsidR="00D513C4">
              <w:rPr>
                <w:rFonts w:asciiTheme="minorBidi" w:hAnsiTheme="minorBidi" w:cstheme="minorBidi" w:hint="cs"/>
                <w:b/>
                <w:bCs/>
                <w:color w:val="7030A0"/>
                <w:sz w:val="20"/>
                <w:szCs w:val="20"/>
                <w:rtl/>
              </w:rPr>
              <w:t>ב-</w:t>
            </w:r>
            <w:r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>18:30. יש להירשם מראש באתר הכנס</w:t>
            </w:r>
            <w:r w:rsidR="002321B2">
              <w:rPr>
                <w:rFonts w:asciiTheme="minorBidi" w:hAnsiTheme="minorBidi" w:cstheme="minorBidi" w:hint="cs"/>
                <w:b/>
                <w:bCs/>
                <w:color w:val="7030A0"/>
                <w:sz w:val="20"/>
                <w:szCs w:val="20"/>
                <w:rtl/>
              </w:rPr>
              <w:t>.</w:t>
            </w:r>
            <w:r w:rsidR="006F3BAA"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 xml:space="preserve"> </w:t>
            </w:r>
            <w:r w:rsidR="007506A4">
              <w:rPr>
                <w:rFonts w:asciiTheme="minorBidi" w:hAnsiTheme="minorBidi" w:cstheme="minorBidi" w:hint="cs"/>
                <w:b/>
                <w:bCs/>
                <w:color w:val="7030A0"/>
                <w:sz w:val="20"/>
                <w:szCs w:val="20"/>
                <w:rtl/>
              </w:rPr>
              <w:t>מספר ה</w:t>
            </w:r>
            <w:r w:rsidR="006F3BAA"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>מקומות מוגבל</w:t>
            </w:r>
            <w:r w:rsidR="002321B2">
              <w:rPr>
                <w:rFonts w:asciiTheme="minorBidi" w:hAnsiTheme="minorBidi" w:cstheme="minorBidi" w:hint="cs"/>
                <w:b/>
                <w:bCs/>
                <w:color w:val="7030A0"/>
                <w:sz w:val="20"/>
                <w:szCs w:val="20"/>
                <w:rtl/>
              </w:rPr>
              <w:t xml:space="preserve">. </w:t>
            </w:r>
            <w:r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 xml:space="preserve">הסיור </w:t>
            </w:r>
            <w:r w:rsidR="00D513C4">
              <w:rPr>
                <w:rFonts w:asciiTheme="minorBidi" w:hAnsiTheme="minorBidi" w:cstheme="minorBidi" w:hint="cs"/>
                <w:b/>
                <w:bCs/>
                <w:color w:val="7030A0"/>
                <w:sz w:val="20"/>
                <w:szCs w:val="20"/>
                <w:rtl/>
              </w:rPr>
              <w:t>כרוך</w:t>
            </w:r>
            <w:r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 xml:space="preserve"> בתשלום נוסף של 60₪</w:t>
            </w:r>
            <w:r w:rsidR="00D513C4">
              <w:rPr>
                <w:rFonts w:asciiTheme="minorBidi" w:hAnsiTheme="minorBidi" w:cstheme="minorBidi" w:hint="cs"/>
                <w:b/>
                <w:bCs/>
                <w:color w:val="7030A0"/>
                <w:sz w:val="20"/>
                <w:szCs w:val="20"/>
                <w:rtl/>
              </w:rPr>
              <w:t>,</w:t>
            </w:r>
            <w:r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 xml:space="preserve"> הכולל כניסה למוזיאון והדרכה ב</w:t>
            </w:r>
            <w:r w:rsidR="006F3BAA" w:rsidRPr="00AF7FC6">
              <w:rPr>
                <w:rFonts w:asciiTheme="minorBidi" w:hAnsiTheme="minorBidi" w:cstheme="minorBidi"/>
                <w:b/>
                <w:bCs/>
                <w:color w:val="7030A0"/>
                <w:sz w:val="20"/>
                <w:szCs w:val="20"/>
                <w:rtl/>
              </w:rPr>
              <w:t>תערוכה</w:t>
            </w:r>
          </w:p>
          <w:p w:rsidR="0063747D" w:rsidRPr="00AF7FC6" w:rsidRDefault="00696F19" w:rsidP="00E3267F">
            <w:pPr>
              <w:ind w:left="720"/>
              <w:jc w:val="center"/>
              <w:rPr>
                <w:rFonts w:asciiTheme="minorBidi" w:eastAsia="Times New Roman" w:hAnsiTheme="minorBidi" w:cstheme="minorBidi"/>
                <w:b/>
                <w:bCs/>
                <w:color w:val="7030A0"/>
                <w:sz w:val="20"/>
                <w:szCs w:val="20"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color w:val="7030A0"/>
                <w:sz w:val="20"/>
                <w:szCs w:val="20"/>
              </w:rPr>
              <w:pict>
                <v:rect id="_x0000_i1029" style="width:415.3pt;height:1.5pt" o:hralign="center" o:hrstd="t" o:hr="t" fillcolor="#9d9da1" stroked="f"/>
              </w:pict>
            </w:r>
          </w:p>
          <w:p w:rsidR="007F6D65" w:rsidRPr="00AF7FC6" w:rsidRDefault="007F6D65" w:rsidP="008A1F77">
            <w:pPr>
              <w:spacing w:after="240"/>
              <w:rPr>
                <w:rFonts w:asciiTheme="minorBidi" w:hAnsiTheme="minorBidi" w:cstheme="minorBidi"/>
                <w:b/>
                <w:bCs/>
                <w:color w:val="4FA157"/>
                <w:sz w:val="20"/>
                <w:szCs w:val="20"/>
                <w:rtl/>
              </w:rPr>
            </w:pPr>
          </w:p>
          <w:p w:rsidR="0063747D" w:rsidRPr="00AF7FC6" w:rsidRDefault="0063747D" w:rsidP="000727BB">
            <w:pPr>
              <w:spacing w:after="240"/>
              <w:jc w:val="center"/>
              <w:rPr>
                <w:rFonts w:asciiTheme="minorBidi" w:hAnsiTheme="minorBidi" w:cstheme="minorBidi"/>
                <w:color w:val="FF0000"/>
                <w:sz w:val="28"/>
                <w:szCs w:val="28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color w:val="4FA157"/>
                <w:sz w:val="28"/>
                <w:szCs w:val="28"/>
                <w:rtl/>
              </w:rPr>
              <w:t xml:space="preserve">יום </w:t>
            </w:r>
            <w:r w:rsidR="000727BB" w:rsidRPr="00AF7FC6">
              <w:rPr>
                <w:rFonts w:asciiTheme="minorBidi" w:hAnsiTheme="minorBidi" w:cstheme="minorBidi"/>
                <w:b/>
                <w:bCs/>
                <w:color w:val="4FA157"/>
                <w:sz w:val="28"/>
                <w:szCs w:val="28"/>
                <w:rtl/>
              </w:rPr>
              <w:t>רביעי, 13 בנובמבר</w:t>
            </w:r>
          </w:p>
          <w:p w:rsidR="00311DBE" w:rsidRPr="00AF7FC6" w:rsidRDefault="00802342" w:rsidP="00C630D4">
            <w:pPr>
              <w:spacing w:after="240"/>
              <w:ind w:left="720"/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9:00–10:30 </w:t>
            </w:r>
            <w:r w:rsidR="00D513C4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</w:rPr>
              <w:t>-</w:t>
            </w:r>
            <w:r w:rsidR="0063747D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- אודיטוריום</w:t>
            </w:r>
          </w:p>
          <w:p w:rsidR="00D1451E" w:rsidRPr="00AF7FC6" w:rsidRDefault="0083539E" w:rsidP="009507F6">
            <w:pPr>
              <w:spacing w:after="240"/>
              <w:ind w:left="720"/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 xml:space="preserve">דיגיטציה של אוספי אמנות יהודית, פרויקט </w:t>
            </w:r>
            <w:r w:rsidRPr="003127A5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משותף</w:t>
            </w:r>
            <w:r w:rsidR="007506A4" w:rsidRPr="003127A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="009507F6" w:rsidRPr="003127A5">
              <w:rPr>
                <w:rStyle w:val="style31"/>
                <w:rFonts w:asciiTheme="minorBidi" w:hAnsiTheme="minorBidi" w:cstheme="minorBidi" w:hint="cs"/>
                <w:sz w:val="20"/>
                <w:szCs w:val="20"/>
                <w:rtl/>
              </w:rPr>
              <w:t>לגופים המציגים במושב</w:t>
            </w:r>
            <w:r w:rsidR="00E7528C" w:rsidRPr="003127A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br/>
            </w:r>
            <w:r w:rsidR="00D1451E" w:rsidRPr="00AF7FC6">
              <w:rPr>
                <w:rFonts w:asciiTheme="minorBidi" w:eastAsia="Times New Roman" w:hAnsiTheme="minorBidi" w:cstheme="minorBidi"/>
                <w:b/>
                <w:bCs/>
                <w:color w:val="333333"/>
                <w:sz w:val="20"/>
                <w:szCs w:val="20"/>
                <w:rtl/>
              </w:rPr>
              <w:t>ד"ר</w:t>
            </w:r>
            <w:r w:rsidRPr="00AF7FC6"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  <w:t xml:space="preserve"> ולדימיר לוין</w:t>
            </w:r>
            <w:r w:rsidRPr="009F3351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>,</w:t>
            </w:r>
            <w:r w:rsidR="007906F4" w:rsidRPr="009F3351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="008F73EE" w:rsidRPr="009F3351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סגן</w:t>
            </w:r>
            <w:r w:rsidR="008F73EE" w:rsidRPr="009F3351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="008F73EE" w:rsidRPr="009F3351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מנהל</w:t>
            </w:r>
            <w:r w:rsidR="007906F4" w:rsidRPr="009F3351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המרכז לאמנות יהודית</w:t>
            </w:r>
            <w:r w:rsidR="00D1451E" w:rsidRPr="009F3351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>, האוניברסיטה העברית בירושלים</w:t>
            </w:r>
            <w:r w:rsidR="008F73EE">
              <w:rPr>
                <w:rStyle w:val="style31"/>
                <w:rFonts w:asciiTheme="minorBidi" w:hAnsiTheme="minorBidi" w:cstheme="minorBidi" w:hint="cs"/>
                <w:b w:val="0"/>
                <w:bCs w:val="0"/>
                <w:color w:val="333333"/>
                <w:sz w:val="20"/>
                <w:szCs w:val="20"/>
                <w:rtl/>
              </w:rPr>
              <w:t xml:space="preserve"> </w:t>
            </w:r>
            <w:hyperlink r:id="rId33" w:tgtFrame="_blank" w:history="1">
              <w:r w:rsidR="008F73EE">
                <w:rPr>
                  <w:rStyle w:val="Hyperlink"/>
                </w:rPr>
                <w:t>Center for Jewish Art</w:t>
              </w:r>
            </w:hyperlink>
          </w:p>
          <w:p w:rsidR="00281786" w:rsidRPr="00AF7FC6" w:rsidRDefault="00E7528C" w:rsidP="00D1451E">
            <w:pPr>
              <w:spacing w:after="240"/>
              <w:ind w:left="720"/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  <w:rtl/>
              </w:rPr>
            </w:pPr>
            <w:r w:rsidRPr="00AF7FC6"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  <w:rtl/>
              </w:rPr>
              <w:br/>
            </w:r>
            <w:r w:rsidR="007906F4" w:rsidRPr="00AF7FC6"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  <w:t>אלון שטרסמן</w:t>
            </w:r>
            <w:r w:rsidR="007906F4" w:rsidRPr="00AF7FC6"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  <w:rtl/>
              </w:rPr>
              <w:t xml:space="preserve">, </w:t>
            </w:r>
            <w:r w:rsidR="007906F4" w:rsidRPr="009F3351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>מנהל מערכות מידע, הספרייה הלאומית של ישראל, ירושלים</w:t>
            </w:r>
            <w:r w:rsidR="00782B3F" w:rsidRPr="009F3351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</w:t>
            </w:r>
            <w:hyperlink r:id="rId34" w:tgtFrame="_blank" w:history="1">
              <w:r w:rsidR="00782B3F">
                <w:rPr>
                  <w:rStyle w:val="Hyperlink"/>
                </w:rPr>
                <w:t>The National Library of Israel</w:t>
              </w:r>
            </w:hyperlink>
          </w:p>
          <w:p w:rsidR="002F7DB6" w:rsidRPr="00AF7FC6" w:rsidRDefault="007906F4" w:rsidP="002F7DB6">
            <w:pPr>
              <w:spacing w:after="240"/>
              <w:ind w:left="720"/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</w:rPr>
            </w:pPr>
            <w:r w:rsidRPr="00AF7FC6"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  <w:t>דפנה לוונבירט</w:t>
            </w:r>
            <w:r w:rsidR="007506A4" w:rsidRPr="00B15AD3"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  <w:rtl/>
              </w:rPr>
              <w:t>,</w:t>
            </w:r>
            <w:r w:rsidR="007506A4" w:rsidRPr="00B15AD3">
              <w:rPr>
                <w:rStyle w:val="style31"/>
                <w:rFonts w:asciiTheme="minorBidi" w:hAnsiTheme="minorBidi" w:cstheme="minorBidi" w:hint="cs"/>
                <w:color w:val="333333"/>
                <w:sz w:val="20"/>
                <w:szCs w:val="20"/>
                <w:rtl/>
              </w:rPr>
              <w:t xml:space="preserve"> </w:t>
            </w:r>
            <w:r w:rsidR="007864BB" w:rsidRPr="009F3351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ד</w:t>
            </w:r>
            <w:r w:rsidRPr="009F3351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>אנטק</w:t>
            </w:r>
            <w:r w:rsidR="00BE0805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,</w:t>
            </w:r>
            <w:r w:rsidRPr="009F3351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Pr="009F3351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</w:rPr>
              <w:t>LDT</w:t>
            </w:r>
            <w:r w:rsidR="00BE0805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,</w:t>
            </w:r>
            <w:r w:rsidRPr="009F3351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מולטי מדיה</w:t>
            </w:r>
            <w:r w:rsidR="00BE0805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,</w:t>
            </w:r>
            <w:r w:rsidRPr="009F3351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וידאו</w:t>
            </w:r>
            <w:r w:rsidR="00BE0805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,</w:t>
            </w:r>
            <w:r w:rsidR="00B15AD3" w:rsidRPr="009F3351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="00B4038D" w:rsidRPr="009F3351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>מערכות גרפיקה ותקשורת, ירושלים</w:t>
            </w:r>
            <w:r w:rsidR="00ED1704" w:rsidRPr="009F3351">
              <w:rPr>
                <w:rStyle w:val="style31"/>
                <w:rFonts w:asciiTheme="minorBidi" w:hAnsiTheme="minorBidi" w:cstheme="minorBidi"/>
                <w:sz w:val="20"/>
                <w:szCs w:val="20"/>
                <w:rtl/>
              </w:rPr>
              <w:t xml:space="preserve"> </w:t>
            </w:r>
          </w:p>
          <w:p w:rsidR="00B239FC" w:rsidRPr="00AF7FC6" w:rsidRDefault="00D1451E" w:rsidP="001B378F">
            <w:pPr>
              <w:spacing w:after="240"/>
              <w:ind w:left="720"/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  <w:rtl/>
              </w:rPr>
            </w:pPr>
            <w:r w:rsidRPr="00AF7FC6"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  <w:t>יולט רדנובסקי</w:t>
            </w:r>
            <w:r w:rsidRPr="00C628F5"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  <w:rtl/>
              </w:rPr>
              <w:t>,</w:t>
            </w:r>
            <w:r w:rsidRPr="00AF7FC6"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  <w:t xml:space="preserve"> </w:t>
            </w:r>
            <w:r w:rsidR="00B239FC" w:rsidRPr="009F3351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>שירותי ספרייה טכניים ומחקריים</w:t>
            </w:r>
            <w:r w:rsidRPr="009F3351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>,</w:t>
            </w:r>
            <w:r w:rsidRPr="009F3351">
              <w:rPr>
                <w:rStyle w:val="style31"/>
                <w:rFonts w:asciiTheme="minorBidi" w:hAnsiTheme="minorBidi" w:cstheme="minorBidi"/>
                <w:sz w:val="20"/>
                <w:szCs w:val="20"/>
                <w:rtl/>
              </w:rPr>
              <w:t xml:space="preserve"> </w:t>
            </w:r>
            <w:r w:rsidR="00B239FC" w:rsidRPr="009F3351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>מחלקת יודאיקה, ספריית הרוו</w:t>
            </w:r>
            <w:r w:rsidR="001D0968" w:rsidRPr="009F3351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א</w:t>
            </w:r>
            <w:r w:rsidR="00B239FC" w:rsidRPr="009F3351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>רד,</w:t>
            </w:r>
            <w:r w:rsidR="0012263B" w:rsidRPr="009F3351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אוניברסיטת הרוורד</w:t>
            </w:r>
            <w:r w:rsidR="00530E1D" w:rsidRPr="009F3351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</w:t>
            </w:r>
            <w:hyperlink r:id="rId35" w:tgtFrame="_blank" w:history="1">
              <w:r w:rsidR="00530E1D">
                <w:rPr>
                  <w:rStyle w:val="Hyperlink"/>
                </w:rPr>
                <w:t>Judaica Division, Harvard Libaray</w:t>
              </w:r>
            </w:hyperlink>
          </w:p>
          <w:p w:rsidR="001D0968" w:rsidRPr="00803BDA" w:rsidRDefault="00696F19" w:rsidP="00803BDA">
            <w:pPr>
              <w:spacing w:after="240"/>
              <w:ind w:left="720"/>
              <w:rPr>
                <w:rFonts w:asciiTheme="minorBidi" w:hAnsiTheme="minorBidi" w:cstheme="minorBidi"/>
                <w:b/>
                <w:bCs/>
                <w:color w:val="333333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color w:val="7030A0"/>
                <w:sz w:val="20"/>
                <w:szCs w:val="20"/>
              </w:rPr>
              <w:pict>
                <v:rect id="_x0000_i1030" style="width:415.3pt;height:1.5pt" o:hralign="center" o:hrstd="t" o:hr="t" fillcolor="#9d9da1" stroked="f"/>
              </w:pict>
            </w:r>
          </w:p>
          <w:p w:rsidR="00803BDA" w:rsidRDefault="00803BDA" w:rsidP="000C38D3">
            <w:pPr>
              <w:spacing w:after="240"/>
              <w:ind w:left="720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</w:pPr>
          </w:p>
          <w:p w:rsidR="000C38D3" w:rsidRPr="00C62C85" w:rsidRDefault="00802342" w:rsidP="000C38D3">
            <w:pPr>
              <w:spacing w:after="240"/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9:00–10:30 </w:t>
            </w:r>
            <w:r w:rsidR="007506A4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</w:rPr>
              <w:t>-</w:t>
            </w:r>
            <w:r w:rsidR="00B239FC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- </w:t>
            </w: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אולם ישיבות (קומה שנ</w:t>
            </w:r>
            <w:r w:rsidR="007506A4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</w:rPr>
              <w:t>י</w:t>
            </w: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יה)</w:t>
            </w:r>
            <w:r w:rsidR="00B239FC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br/>
            </w:r>
            <w:r w:rsidR="00B239FC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br/>
            </w:r>
            <w:r w:rsidR="00A13505" w:rsidRPr="001D0968">
              <w:rPr>
                <w:rFonts w:cs="Arial" w:hint="cs"/>
                <w:sz w:val="20"/>
                <w:szCs w:val="20"/>
                <w:rtl/>
              </w:rPr>
              <w:t>גישה פתוחה לקנון היהודי</w:t>
            </w:r>
            <w:r w:rsidR="000A6B05" w:rsidRPr="001D0968"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  <w:t xml:space="preserve"> </w:t>
            </w:r>
            <w:r w:rsidR="000A6B05">
              <w:rPr>
                <w:rStyle w:val="style31"/>
                <w:rFonts w:asciiTheme="minorBidi" w:hAnsiTheme="minorBidi" w:cstheme="minorBidi" w:hint="cs"/>
                <w:color w:val="333333"/>
                <w:sz w:val="20"/>
                <w:szCs w:val="20"/>
                <w:rtl/>
              </w:rPr>
              <w:br/>
            </w:r>
            <w:r w:rsidR="000A6B05" w:rsidRPr="00AF7FC6"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  <w:t>ברט לוקספייסר ודניאל ספטימוס</w:t>
            </w:r>
            <w:r w:rsidR="000A6B05" w:rsidRPr="00AF7FC6">
              <w:rPr>
                <w:rFonts w:asciiTheme="minorBidi" w:hAnsiTheme="minorBidi" w:cstheme="minorBidi"/>
                <w:rtl/>
              </w:rPr>
              <w:t xml:space="preserve"> </w:t>
            </w:r>
            <w:hyperlink r:id="rId36" w:tgtFrame="_blank" w:history="1">
              <w:r w:rsidR="000A6B05" w:rsidRPr="00AF7FC6">
                <w:rPr>
                  <w:rFonts w:asciiTheme="minorBidi" w:eastAsia="Times New Roman" w:hAnsiTheme="minorBidi" w:cstheme="minorBidi"/>
                  <w:color w:val="009966"/>
                  <w:sz w:val="20"/>
                  <w:szCs w:val="20"/>
                </w:rPr>
                <w:t>SEFARIA</w:t>
              </w:r>
            </w:hyperlink>
            <w:r w:rsidR="000C38D3" w:rsidRPr="00AF7FC6"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  <w:rtl/>
              </w:rPr>
              <w:br/>
            </w:r>
          </w:p>
          <w:p w:rsidR="000C38D3" w:rsidRPr="001D0968" w:rsidRDefault="007146C8" w:rsidP="000C38D3">
            <w:pPr>
              <w:spacing w:after="240"/>
              <w:ind w:left="720"/>
              <w:rPr>
                <w:rFonts w:asciiTheme="minorBidi" w:hAnsiTheme="minorBidi" w:cstheme="minorBidi"/>
                <w:color w:val="333333"/>
                <w:sz w:val="20"/>
                <w:szCs w:val="20"/>
                <w:rtl/>
              </w:rPr>
            </w:pPr>
            <w:r w:rsidRPr="001D0968">
              <w:rPr>
                <w:rFonts w:asciiTheme="minorBidi" w:hAnsiTheme="minorBidi" w:cstheme="minorBidi" w:hint="cs"/>
                <w:sz w:val="20"/>
                <w:szCs w:val="20"/>
                <w:rtl/>
              </w:rPr>
              <w:t>פרויקט בן-יהודה</w:t>
            </w:r>
            <w:r w:rsidR="000C38D3" w:rsidRPr="001D0968">
              <w:rPr>
                <w:rFonts w:asciiTheme="minorBidi" w:hAnsiTheme="minorBidi" w:cstheme="minorBidi"/>
                <w:sz w:val="20"/>
                <w:szCs w:val="20"/>
                <w:rtl/>
              </w:rPr>
              <w:t>, הישגים ואתגרים חדשים</w:t>
            </w:r>
            <w:r w:rsidR="000C38D3" w:rsidRPr="001D0968">
              <w:rPr>
                <w:rFonts w:asciiTheme="minorBidi" w:hAnsiTheme="minorBidi" w:cstheme="minorBidi"/>
                <w:b/>
                <w:bCs/>
                <w:rtl/>
              </w:rPr>
              <w:br/>
            </w:r>
            <w:r w:rsidR="000C38D3" w:rsidRPr="00AF7FC6"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  <w:t>שני אבנשטיין</w:t>
            </w:r>
            <w:r w:rsidR="000C38D3">
              <w:rPr>
                <w:rStyle w:val="style31"/>
                <w:rFonts w:asciiTheme="minorBidi" w:hAnsiTheme="minorBidi" w:cstheme="minorBidi" w:hint="cs"/>
                <w:b w:val="0"/>
                <w:bCs w:val="0"/>
                <w:color w:val="333333"/>
                <w:sz w:val="20"/>
                <w:szCs w:val="20"/>
                <w:rtl/>
              </w:rPr>
              <w:t>, עורכת ראשית</w:t>
            </w:r>
            <w:r w:rsidR="000C38D3" w:rsidRPr="00AF7FC6"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  <w:rtl/>
              </w:rPr>
              <w:t xml:space="preserve"> </w:t>
            </w:r>
            <w:hyperlink r:id="rId37" w:tgtFrame="_blank" w:history="1">
              <w:r w:rsidR="000C38D3" w:rsidRPr="001D0968">
                <w:rPr>
                  <w:rFonts w:asciiTheme="minorBidi" w:eastAsia="Times New Roman" w:hAnsiTheme="minorBidi" w:cstheme="minorBidi"/>
                  <w:color w:val="009966"/>
                  <w:sz w:val="20"/>
                  <w:szCs w:val="20"/>
                </w:rPr>
                <w:t>Project Ben-Yehuda</w:t>
              </w:r>
            </w:hyperlink>
          </w:p>
          <w:p w:rsidR="00803BDA" w:rsidRPr="00074407" w:rsidRDefault="001D0968" w:rsidP="006915A9">
            <w:pPr>
              <w:spacing w:after="240"/>
              <w:ind w:left="720"/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</w:rPr>
            </w:pPr>
            <w:r w:rsidRPr="001D0968">
              <w:rPr>
                <w:rFonts w:asciiTheme="minorBidi" w:hAnsiTheme="minorBidi" w:cstheme="minorBidi"/>
                <w:sz w:val="20"/>
                <w:szCs w:val="20"/>
              </w:rPr>
              <w:t>The O</w:t>
            </w:r>
            <w:r w:rsidR="000C38D3" w:rsidRPr="001D0968">
              <w:rPr>
                <w:rFonts w:asciiTheme="minorBidi" w:hAnsiTheme="minorBidi" w:cstheme="minorBidi"/>
                <w:sz w:val="20"/>
                <w:szCs w:val="20"/>
              </w:rPr>
              <w:t>pen Siddur Project</w:t>
            </w:r>
            <w:r w:rsidR="000C38D3" w:rsidRPr="001D0968"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  <w:t xml:space="preserve"> </w:t>
            </w:r>
            <w:r w:rsidR="000C38D3" w:rsidRPr="00C62C85">
              <w:rPr>
                <w:rStyle w:val="style31"/>
                <w:rFonts w:asciiTheme="minorBidi" w:hAnsiTheme="minorBidi" w:cstheme="minorBidi" w:hint="cs"/>
                <w:color w:val="333333"/>
                <w:sz w:val="20"/>
                <w:szCs w:val="20"/>
                <w:rtl/>
              </w:rPr>
              <w:br/>
            </w:r>
            <w:r w:rsidR="000C38D3" w:rsidRPr="00C62C85"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  <w:t>אהרון ורדי ואפרים פיינשטיין</w:t>
            </w:r>
            <w:r w:rsidR="000307AA">
              <w:rPr>
                <w:rStyle w:val="style31"/>
                <w:rFonts w:asciiTheme="minorBidi" w:hAnsiTheme="minorBidi" w:cstheme="minorBidi" w:hint="cs"/>
                <w:b w:val="0"/>
                <w:bCs w:val="0"/>
                <w:color w:val="333333"/>
                <w:sz w:val="20"/>
                <w:szCs w:val="20"/>
                <w:rtl/>
              </w:rPr>
              <w:t>,</w:t>
            </w:r>
            <w:r w:rsidR="000C38D3" w:rsidRPr="00C62C85"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  <w:rtl/>
              </w:rPr>
              <w:t xml:space="preserve"> </w:t>
            </w:r>
            <w:r w:rsidR="000307AA">
              <w:rPr>
                <w:rStyle w:val="style31"/>
                <w:rFonts w:asciiTheme="minorBidi" w:hAnsiTheme="minorBidi" w:cstheme="minorBidi" w:hint="cs"/>
                <w:b w:val="0"/>
                <w:bCs w:val="0"/>
                <w:color w:val="333333"/>
                <w:sz w:val="20"/>
                <w:szCs w:val="20"/>
                <w:rtl/>
              </w:rPr>
              <w:t>ב</w:t>
            </w:r>
            <w:r w:rsidR="000C38D3" w:rsidRPr="00C62C85"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  <w:rtl/>
              </w:rPr>
              <w:t>ל</w:t>
            </w:r>
            <w:r w:rsidR="000307AA">
              <w:rPr>
                <w:rStyle w:val="style31"/>
                <w:rFonts w:asciiTheme="minorBidi" w:hAnsiTheme="minorBidi" w:cstheme="minorBidi" w:hint="cs"/>
                <w:b w:val="0"/>
                <w:bCs w:val="0"/>
                <w:color w:val="333333"/>
                <w:sz w:val="20"/>
                <w:szCs w:val="20"/>
                <w:rtl/>
              </w:rPr>
              <w:t>י</w:t>
            </w:r>
            <w:r w:rsidR="000C38D3" w:rsidRPr="00C62C85"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  <w:rtl/>
              </w:rPr>
              <w:t>וו</w:t>
            </w:r>
            <w:r w:rsidR="000307AA">
              <w:rPr>
                <w:rStyle w:val="style31"/>
                <w:rFonts w:asciiTheme="minorBidi" w:hAnsiTheme="minorBidi" w:cstheme="minorBidi" w:hint="cs"/>
                <w:b w:val="0"/>
                <w:bCs w:val="0"/>
                <w:color w:val="333333"/>
                <w:sz w:val="20"/>
                <w:szCs w:val="20"/>
                <w:rtl/>
              </w:rPr>
              <w:t>י</w:t>
            </w:r>
            <w:r w:rsidR="000C38D3" w:rsidRPr="00C62C85"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  <w:rtl/>
              </w:rPr>
              <w:t xml:space="preserve"> </w:t>
            </w:r>
            <w:r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  <w:t>הרב ד</w:t>
            </w:r>
            <w:r>
              <w:rPr>
                <w:rStyle w:val="style31"/>
                <w:rFonts w:asciiTheme="minorBidi" w:hAnsiTheme="minorBidi" w:cstheme="minorBidi" w:hint="cs"/>
                <w:color w:val="333333"/>
                <w:sz w:val="20"/>
                <w:szCs w:val="20"/>
                <w:rtl/>
              </w:rPr>
              <w:t>"ר</w:t>
            </w:r>
            <w:r w:rsidR="000C38D3" w:rsidRPr="00C62C85"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  <w:t xml:space="preserve"> אבי קדיש</w:t>
            </w:r>
            <w:r w:rsidR="000C38D3">
              <w:rPr>
                <w:rFonts w:hint="cs"/>
                <w:rtl/>
              </w:rPr>
              <w:t xml:space="preserve"> </w:t>
            </w:r>
            <w:hyperlink r:id="rId38" w:tgtFrame="_blank" w:history="1">
              <w:r w:rsidR="000C38D3" w:rsidRPr="00AF7FC6">
                <w:rPr>
                  <w:rFonts w:asciiTheme="minorBidi" w:eastAsia="Times New Roman" w:hAnsiTheme="minorBidi" w:cstheme="minorBidi"/>
                  <w:color w:val="009966"/>
                  <w:sz w:val="20"/>
                  <w:szCs w:val="20"/>
                </w:rPr>
                <w:t>The Open Siddur Project</w:t>
              </w:r>
              <w:r w:rsidR="000C38D3" w:rsidRPr="00AF7FC6">
                <w:rPr>
                  <w:rFonts w:asciiTheme="minorBidi" w:eastAsia="Times New Roman" w:hAnsiTheme="minorBidi" w:cstheme="minorBidi"/>
                  <w:b/>
                  <w:bCs/>
                  <w:color w:val="009966"/>
                  <w:sz w:val="20"/>
                  <w:szCs w:val="20"/>
                </w:rPr>
                <w:br/>
              </w:r>
            </w:hyperlink>
          </w:p>
          <w:p w:rsidR="000C38D3" w:rsidRDefault="000C38D3" w:rsidP="000C38D3">
            <w:pPr>
              <w:spacing w:after="240"/>
              <w:ind w:left="720"/>
              <w:rPr>
                <w:rFonts w:asciiTheme="minorBidi" w:eastAsia="Times New Roman" w:hAnsiTheme="minorBidi" w:cstheme="minorBidi"/>
                <w:color w:val="009966"/>
                <w:sz w:val="20"/>
                <w:szCs w:val="20"/>
                <w:rtl/>
              </w:rPr>
            </w:pPr>
            <w:r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</w:rPr>
              <w:t>Hebrew Wikisource</w:t>
            </w:r>
            <w:r w:rsidRPr="00AF7FC6"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  <w:rtl/>
              </w:rPr>
              <w:t>: בניית ספרייה דיגיטלית חופשית מהיסוד</w:t>
            </w:r>
            <w:r w:rsidRPr="00AF7FC6"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  <w:rtl/>
              </w:rPr>
              <w:br/>
            </w:r>
            <w:r w:rsidR="001D0968"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  <w:t>הרב ד</w:t>
            </w:r>
            <w:r w:rsidR="001D0968">
              <w:rPr>
                <w:rStyle w:val="style31"/>
                <w:rFonts w:asciiTheme="minorBidi" w:hAnsiTheme="minorBidi" w:cstheme="minorBidi" w:hint="cs"/>
                <w:color w:val="333333"/>
                <w:sz w:val="20"/>
                <w:szCs w:val="20"/>
                <w:rtl/>
              </w:rPr>
              <w:t>"ר</w:t>
            </w:r>
            <w:r w:rsidRPr="00AF7FC6"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  <w:t xml:space="preserve"> אבי  קדיש</w:t>
            </w:r>
            <w:r w:rsidR="000307AA">
              <w:rPr>
                <w:rStyle w:val="style31"/>
                <w:rFonts w:asciiTheme="minorBidi" w:hAnsiTheme="minorBidi" w:cstheme="minorBidi" w:hint="cs"/>
                <w:b w:val="0"/>
                <w:bCs w:val="0"/>
                <w:color w:val="333333"/>
                <w:sz w:val="20"/>
                <w:szCs w:val="20"/>
                <w:rtl/>
              </w:rPr>
              <w:t>,</w:t>
            </w:r>
            <w:r w:rsidRPr="00AF7FC6"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  <w:rtl/>
              </w:rPr>
              <w:t xml:space="preserve"> המחלקה למחשבת ישראל, מכללת אורנים</w:t>
            </w:r>
            <w:r>
              <w:rPr>
                <w:rStyle w:val="style31"/>
                <w:rFonts w:asciiTheme="minorBidi" w:hAnsiTheme="minorBidi" w:cstheme="minorBidi" w:hint="cs"/>
                <w:b w:val="0"/>
                <w:bCs w:val="0"/>
                <w:color w:val="333333"/>
                <w:sz w:val="20"/>
                <w:szCs w:val="20"/>
                <w:rtl/>
              </w:rPr>
              <w:t xml:space="preserve"> </w:t>
            </w:r>
            <w:hyperlink r:id="rId39" w:tgtFrame="_blank" w:history="1">
              <w:r w:rsidRPr="00AF7FC6">
                <w:rPr>
                  <w:rFonts w:asciiTheme="minorBidi" w:eastAsia="Times New Roman" w:hAnsiTheme="minorBidi" w:cstheme="minorBidi"/>
                  <w:color w:val="009966"/>
                  <w:sz w:val="20"/>
                  <w:szCs w:val="20"/>
                </w:rPr>
                <w:t>Hebrew Wikisource</w:t>
              </w:r>
            </w:hyperlink>
          </w:p>
          <w:p w:rsidR="00074407" w:rsidRDefault="00074407" w:rsidP="000C38D3">
            <w:pPr>
              <w:spacing w:after="240"/>
              <w:ind w:left="720"/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  <w:rtl/>
              </w:rPr>
            </w:pPr>
          </w:p>
          <w:p w:rsidR="009173A4" w:rsidRPr="00AF7FC6" w:rsidRDefault="00696F19" w:rsidP="00340894">
            <w:pPr>
              <w:spacing w:after="240"/>
              <w:ind w:left="720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color w:val="7030A0"/>
                <w:sz w:val="20"/>
                <w:szCs w:val="20"/>
              </w:rPr>
              <w:pict>
                <v:rect id="_x0000_i1031" style="width:415.3pt;height:1.5pt" o:hralign="center" o:hrstd="t" o:hr="t" fillcolor="#9d9da1" stroked="f"/>
              </w:pict>
            </w:r>
          </w:p>
          <w:p w:rsidR="009173A4" w:rsidRPr="00AF7FC6" w:rsidRDefault="00802342" w:rsidP="00340894">
            <w:pPr>
              <w:spacing w:after="240"/>
              <w:ind w:left="720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color w:val="4F6228" w:themeColor="accent3" w:themeShade="80"/>
                <w:sz w:val="20"/>
                <w:szCs w:val="20"/>
                <w:rtl/>
              </w:rPr>
              <w:t>11:00–10:30</w:t>
            </w:r>
            <w:r w:rsidR="00246252">
              <w:rPr>
                <w:rFonts w:asciiTheme="minorBidi" w:hAnsiTheme="minorBidi" w:cstheme="minorBidi" w:hint="cs"/>
                <w:b/>
                <w:bCs/>
                <w:color w:val="4F6228" w:themeColor="accent3" w:themeShade="80"/>
                <w:sz w:val="20"/>
                <w:szCs w:val="20"/>
                <w:rtl/>
              </w:rPr>
              <w:t xml:space="preserve"> -</w:t>
            </w:r>
            <w:r w:rsidR="009173A4" w:rsidRPr="00AF7FC6">
              <w:rPr>
                <w:rFonts w:asciiTheme="minorBidi" w:hAnsiTheme="minorBidi" w:cstheme="minorBidi"/>
                <w:b/>
                <w:bCs/>
                <w:color w:val="4F6228" w:themeColor="accent3" w:themeShade="80"/>
                <w:sz w:val="20"/>
                <w:szCs w:val="20"/>
                <w:rtl/>
              </w:rPr>
              <w:t>- הפסקת קפה</w:t>
            </w:r>
            <w:r w:rsidR="009173A4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br/>
            </w:r>
          </w:p>
          <w:p w:rsidR="009173A4" w:rsidRPr="00AF7FC6" w:rsidRDefault="00802342" w:rsidP="00340894">
            <w:pPr>
              <w:spacing w:after="240"/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11:00–13:00 </w:t>
            </w:r>
            <w:r w:rsidR="00246252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</w:rPr>
              <w:t>-</w:t>
            </w:r>
            <w:r w:rsidR="009173A4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- אודיטוריום</w:t>
            </w:r>
          </w:p>
          <w:p w:rsidR="009173A4" w:rsidRDefault="009173A4" w:rsidP="00FE2CB6">
            <w:pPr>
              <w:spacing w:after="240"/>
              <w:ind w:left="720"/>
              <w:rPr>
                <w:rFonts w:ascii="Arial" w:hAnsi="Arial" w:cs="Arial"/>
                <w:color w:val="333333"/>
                <w:sz w:val="15"/>
                <w:szCs w:val="15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למידה חדשנית: מיזמים עכשוויים בכיתות הלימוד</w:t>
            </w:r>
            <w:r w:rsidR="00FE2CB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br/>
            </w: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יו"ר: רוני דיין</w:t>
            </w:r>
            <w:r w:rsidRPr="00E842C7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, 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ראש המחלקה ליישומי מחשב בחינוך, המ</w:t>
            </w:r>
            <w:r w:rsidR="00246252">
              <w:rPr>
                <w:rFonts w:asciiTheme="minorBidi" w:hAnsiTheme="minorBidi" w:cstheme="minorBidi" w:hint="cs"/>
                <w:sz w:val="20"/>
                <w:szCs w:val="20"/>
                <w:rtl/>
              </w:rPr>
              <w:t>י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נהל למדע וטכנולוגיה, משרד החינוך</w:t>
            </w:r>
            <w:r w:rsidR="008E55CA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</w:t>
            </w:r>
            <w:hyperlink r:id="rId40" w:tgtFrame="_blank" w:history="1">
              <w:r w:rsidR="00067E7D">
                <w:rPr>
                  <w:rStyle w:val="Hyperlink"/>
                </w:rPr>
                <w:t>Department of Computer Applications in Education</w:t>
              </w:r>
            </w:hyperlink>
          </w:p>
          <w:p w:rsidR="00067E7D" w:rsidRPr="00067E7D" w:rsidRDefault="00067E7D" w:rsidP="00FE2CB6">
            <w:pPr>
              <w:spacing w:after="240"/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>רונית נחמיה</w:t>
            </w:r>
            <w:r w:rsidRPr="00E842C7">
              <w:rPr>
                <w:rFonts w:asciiTheme="minorBidi" w:hAnsiTheme="minorBidi" w:cstheme="minorBidi"/>
                <w:sz w:val="20"/>
                <w:szCs w:val="20"/>
                <w:rtl/>
              </w:rPr>
              <w:t>,</w:t>
            </w:r>
            <w:r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ED1704">
              <w:rPr>
                <w:rFonts w:asciiTheme="minorBidi" w:hAnsiTheme="minorBidi" w:cstheme="minorBidi" w:hint="cs"/>
                <w:sz w:val="20"/>
                <w:szCs w:val="20"/>
                <w:rtl/>
              </w:rPr>
              <w:t>מפקחת</w:t>
            </w:r>
            <w:r w:rsidRPr="00ED1704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</w:t>
            </w:r>
            <w:r w:rsidRPr="00067E7D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תקשוב ארצית במינהל </w:t>
            </w:r>
            <w:r w:rsidR="008E55CA">
              <w:rPr>
                <w:rFonts w:asciiTheme="minorBidi" w:hAnsiTheme="minorBidi" w:cstheme="minorBidi" w:hint="cs"/>
                <w:sz w:val="20"/>
                <w:szCs w:val="20"/>
                <w:rtl/>
              </w:rPr>
              <w:t>ל</w:t>
            </w:r>
            <w:r w:rsidRPr="00067E7D">
              <w:rPr>
                <w:rFonts w:asciiTheme="minorBidi" w:hAnsiTheme="minorBidi" w:cstheme="minorBidi" w:hint="cs"/>
                <w:sz w:val="20"/>
                <w:szCs w:val="20"/>
                <w:rtl/>
              </w:rPr>
              <w:t>מדע וטכנולוגיה</w:t>
            </w: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>, משרד החינוך</w:t>
            </w:r>
          </w:p>
          <w:p w:rsidR="0062478D" w:rsidRPr="00AF7FC6" w:rsidRDefault="009173A4" w:rsidP="00B37967">
            <w:pPr>
              <w:spacing w:after="240"/>
              <w:ind w:left="72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קרינה בטאט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, מנהלת במרכז ההדרכה פסג"ה, פתח תקווה</w:t>
            </w:r>
            <w:r w:rsidR="001C30B9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</w:t>
            </w:r>
            <w:hyperlink r:id="rId41" w:tgtFrame="_blank" w:history="1">
              <w:r w:rsidR="001C30B9">
                <w:rPr>
                  <w:rStyle w:val="Hyperlink"/>
                </w:rPr>
                <w:t>Pisga Petah Tikva</w:t>
              </w:r>
            </w:hyperlink>
          </w:p>
          <w:p w:rsidR="0062478D" w:rsidRDefault="00FE2CB6" w:rsidP="00F5783A">
            <w:pPr>
              <w:spacing w:after="240"/>
              <w:ind w:left="720"/>
              <w:rPr>
                <w:rFonts w:asciiTheme="minorBidi" w:eastAsia="Times New Roman" w:hAnsiTheme="minorBidi" w:cstheme="minorBidi"/>
                <w:b/>
                <w:bCs/>
                <w:color w:val="009966"/>
                <w:sz w:val="20"/>
                <w:szCs w:val="20"/>
              </w:rPr>
            </w:pP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יישומי קידום </w:t>
            </w:r>
            <w:r w:rsidRPr="00ED1704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תקשוב 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בחינוך עכשווי באמצעות טכנולוגיות מידע ותקשורת בכיתות הלימוד</w:t>
            </w: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br/>
            </w:r>
            <w:r w:rsidR="0062478D"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סילבנה וינר ולימור ריסקין</w:t>
            </w:r>
            <w:r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 xml:space="preserve"> </w:t>
            </w:r>
            <w:hyperlink r:id="rId42" w:tgtFrame="_blank" w:history="1">
              <w:r w:rsidRPr="00803BDA">
                <w:rPr>
                  <w:rFonts w:asciiTheme="minorBidi" w:eastAsia="Times New Roman" w:hAnsiTheme="minorBidi" w:cstheme="minorBidi"/>
                  <w:color w:val="009966"/>
                  <w:sz w:val="20"/>
                  <w:szCs w:val="20"/>
                </w:rPr>
                <w:t>MAKASH</w:t>
              </w:r>
            </w:hyperlink>
          </w:p>
          <w:p w:rsidR="009B49ED" w:rsidRPr="00AF7FC6" w:rsidRDefault="00696F19" w:rsidP="008568AB">
            <w:pPr>
              <w:spacing w:after="240"/>
              <w:ind w:left="72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color w:val="7030A0"/>
                <w:sz w:val="20"/>
                <w:szCs w:val="20"/>
              </w:rPr>
              <w:pict>
                <v:rect id="_x0000_i1032" style="width:415.3pt;height:1.5pt" o:hralign="center" o:hrstd="t" o:hr="t" fillcolor="#9d9da1" stroked="f"/>
              </w:pict>
            </w:r>
          </w:p>
          <w:p w:rsidR="00281786" w:rsidRPr="00AF7FC6" w:rsidRDefault="00281786" w:rsidP="00057D41">
            <w:pPr>
              <w:ind w:left="1440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</w:pPr>
          </w:p>
          <w:p w:rsidR="009B49ED" w:rsidRPr="00AF7FC6" w:rsidRDefault="00802342" w:rsidP="00C630D4">
            <w:pPr>
              <w:spacing w:after="240"/>
              <w:ind w:left="72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11:00–13:00 </w:t>
            </w:r>
            <w:r w:rsidR="00246252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</w:rPr>
              <w:t>-</w:t>
            </w:r>
            <w:r w:rsidR="009B49ED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- </w:t>
            </w: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אולם ישיבות (קומה שני</w:t>
            </w:r>
            <w:r w:rsidR="00246252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</w:rPr>
              <w:t>י</w:t>
            </w: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ה)</w:t>
            </w:r>
          </w:p>
          <w:p w:rsidR="00281786" w:rsidRPr="00FD0D0E" w:rsidRDefault="00FD0D0E" w:rsidP="00057D41">
            <w:pPr>
              <w:ind w:left="72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FD0D0E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 xml:space="preserve">מורשת אופנה דיגיטלית: יורופיאנה אופנה וקהילת גלאם-ויקי העולמית </w:t>
            </w:r>
            <w:r w:rsidRPr="00FD0D0E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–</w:t>
            </w:r>
            <w:r w:rsidRPr="00FD0D0E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 xml:space="preserve"> מקרה בוחן</w:t>
            </w:r>
          </w:p>
          <w:p w:rsidR="009B49ED" w:rsidRPr="00AF7FC6" w:rsidRDefault="009B49ED" w:rsidP="00057D41">
            <w:pPr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:rsidR="009B49ED" w:rsidRDefault="00FD0D0E" w:rsidP="00FD0D0E">
            <w:pPr>
              <w:spacing w:after="240"/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391E3C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יורופיאנה אופנה משתפים </w:t>
            </w:r>
            <w:r w:rsidRPr="002400FC">
              <w:rPr>
                <w:rFonts w:asciiTheme="minorBidi" w:hAnsiTheme="minorBidi" w:cstheme="minorBidi" w:hint="cs"/>
                <w:sz w:val="20"/>
                <w:szCs w:val="20"/>
                <w:rtl/>
              </w:rPr>
              <w:t>פעולה עם קהילת גלאם-ויקי: מקרה הבוחן של מרתוני העריכה בנושא אופנה,</w:t>
            </w:r>
            <w:r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br/>
            </w:r>
            <w:r w:rsidR="009B49ED"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מרקו רנדינה</w:t>
            </w:r>
            <w:r w:rsidR="009B49ED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, מתאם פרויקט </w:t>
            </w:r>
            <w:hyperlink r:id="rId43" w:history="1">
              <w:r w:rsidRPr="00FD0D0E">
                <w:rPr>
                  <w:rStyle w:val="Hyperlink"/>
                  <w:rFonts w:asciiTheme="minorBidi" w:hAnsiTheme="minorBidi" w:cstheme="minorBidi" w:hint="cs"/>
                  <w:sz w:val="20"/>
                  <w:szCs w:val="20"/>
                  <w:rtl/>
                </w:rPr>
                <w:t>יורופיאנה אופנה</w:t>
              </w:r>
            </w:hyperlink>
            <w:r w:rsidR="009B49ED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, שיתוף </w:t>
            </w:r>
            <w:r w:rsidR="00246252">
              <w:rPr>
                <w:rFonts w:asciiTheme="minorBidi" w:hAnsiTheme="minorBidi" w:cstheme="minorBidi" w:hint="cs"/>
                <w:sz w:val="20"/>
                <w:szCs w:val="20"/>
                <w:rtl/>
              </w:rPr>
              <w:t>ה</w:t>
            </w:r>
            <w:r w:rsidR="009B49ED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ממומן </w:t>
            </w:r>
            <w:r w:rsidR="005671FC">
              <w:rPr>
                <w:rFonts w:asciiTheme="minorBidi" w:hAnsiTheme="minorBidi" w:cstheme="minorBidi" w:hint="cs"/>
                <w:sz w:val="20"/>
                <w:szCs w:val="20"/>
                <w:rtl/>
              </w:rPr>
              <w:t>ב</w:t>
            </w:r>
            <w:r w:rsidR="009B49ED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ידי האיחוד האירופי</w:t>
            </w:r>
          </w:p>
          <w:p w:rsidR="00281786" w:rsidRPr="00391E3C" w:rsidRDefault="002400FC" w:rsidP="006915A9">
            <w:pPr>
              <w:spacing w:after="240"/>
              <w:ind w:left="72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4F0F2C">
              <w:rPr>
                <w:rFonts w:asciiTheme="minorBidi" w:hAnsiTheme="minorBidi" w:cstheme="minorBidi" w:hint="cs"/>
                <w:sz w:val="20"/>
                <w:szCs w:val="20"/>
                <w:rtl/>
              </w:rPr>
              <w:t>קהילת גלאם-ויקי לטובת אופנה בישראל: מה מוסד הגלאם שלכם יכול לעשות לטובת אופנה?</w:t>
            </w:r>
            <w:r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F0F2C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br/>
            </w:r>
            <w:r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>שני אבנשטיין</w:t>
            </w:r>
            <w:r w:rsidR="004F0F2C" w:rsidRPr="004F0F2C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, מתאמת מיזמי גלאם </w:t>
            </w:r>
            <w:hyperlink r:id="rId44" w:history="1">
              <w:r w:rsidR="004F0F2C" w:rsidRPr="00162329">
                <w:rPr>
                  <w:rStyle w:val="Hyperlink"/>
                  <w:rFonts w:asciiTheme="minorBidi" w:hAnsiTheme="minorBidi" w:cstheme="minorBidi" w:hint="cs"/>
                  <w:sz w:val="20"/>
                  <w:szCs w:val="20"/>
                  <w:rtl/>
                </w:rPr>
                <w:t>בעמותת ויקימדיה ישראל</w:t>
              </w:r>
            </w:hyperlink>
            <w:r w:rsidR="004F0F2C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br/>
            </w:r>
            <w:r w:rsidR="004F0F2C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>ד"ר אליסון קופיאצקי</w:t>
            </w:r>
            <w:r w:rsidR="004F0F2C" w:rsidRPr="00BE0805">
              <w:rPr>
                <w:rFonts w:asciiTheme="minorBidi" w:hAnsiTheme="minorBidi" w:cstheme="minorBidi"/>
                <w:sz w:val="20"/>
                <w:szCs w:val="20"/>
                <w:rtl/>
              </w:rPr>
              <w:t>,</w:t>
            </w:r>
            <w:r w:rsidR="004F0F2C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F0F2C" w:rsidRPr="004F0F2C">
              <w:rPr>
                <w:rFonts w:asciiTheme="minorBidi" w:hAnsiTheme="minorBidi" w:cstheme="minorBidi" w:hint="cs"/>
                <w:sz w:val="20"/>
                <w:szCs w:val="20"/>
                <w:rtl/>
              </w:rPr>
              <w:t>ראש מרכז המידע לאמנות ישראלית במוזיאון ישראל, ירושלים</w:t>
            </w:r>
            <w:r w:rsidR="004F0F2C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br/>
            </w:r>
            <w:r w:rsidR="004F0F2C">
              <w:rPr>
                <w:rFonts w:asciiTheme="minorBidi" w:hAnsiTheme="minorBidi" w:cstheme="minorBidi" w:hint="cs"/>
                <w:b/>
                <w:bCs/>
                <w:sz w:val="20"/>
                <w:szCs w:val="20"/>
                <w:rtl/>
              </w:rPr>
              <w:t>ערה לב</w:t>
            </w:r>
            <w:r w:rsidR="004F0F2C" w:rsidRPr="00BE0805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, </w:t>
            </w:r>
            <w:r w:rsidR="004F0F2C" w:rsidRPr="004F0F2C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מנהלת ארכיון רוז לטקסטיל ואופנה בשנקר </w:t>
            </w:r>
            <w:r w:rsidR="004F0F2C" w:rsidRPr="004F0F2C">
              <w:rPr>
                <w:rFonts w:asciiTheme="minorBidi" w:hAnsiTheme="minorBidi" w:cstheme="minorBidi"/>
                <w:sz w:val="20"/>
                <w:szCs w:val="20"/>
                <w:rtl/>
              </w:rPr>
              <w:t>–</w:t>
            </w:r>
            <w:r w:rsidR="004F0F2C" w:rsidRPr="004F0F2C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בי</w:t>
            </w:r>
            <w:r w:rsidR="003618E6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ת </w:t>
            </w:r>
            <w:r w:rsidR="004F0F2C" w:rsidRPr="004F0F2C">
              <w:rPr>
                <w:rFonts w:asciiTheme="minorBidi" w:hAnsiTheme="minorBidi" w:cstheme="minorBidi" w:hint="cs"/>
                <w:sz w:val="20"/>
                <w:szCs w:val="20"/>
                <w:rtl/>
              </w:rPr>
              <w:t>ס</w:t>
            </w:r>
            <w:r w:rsidR="003618E6">
              <w:rPr>
                <w:rFonts w:asciiTheme="minorBidi" w:hAnsiTheme="minorBidi" w:cstheme="minorBidi" w:hint="cs"/>
                <w:sz w:val="20"/>
                <w:szCs w:val="20"/>
                <w:rtl/>
              </w:rPr>
              <w:t>פר</w:t>
            </w:r>
            <w:r w:rsidR="004F0F2C" w:rsidRPr="004F0F2C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גבוה להנדסה ו</w:t>
            </w:r>
            <w:r w:rsidR="0013127C">
              <w:rPr>
                <w:rFonts w:asciiTheme="minorBidi" w:hAnsiTheme="minorBidi" w:cstheme="minorBidi" w:hint="cs"/>
                <w:sz w:val="20"/>
                <w:szCs w:val="20"/>
                <w:rtl/>
              </w:rPr>
              <w:t>ל</w:t>
            </w:r>
            <w:r w:rsidR="004F0F2C" w:rsidRPr="004F0F2C">
              <w:rPr>
                <w:rFonts w:asciiTheme="minorBidi" w:hAnsiTheme="minorBidi" w:cstheme="minorBidi" w:hint="cs"/>
                <w:sz w:val="20"/>
                <w:szCs w:val="20"/>
                <w:rtl/>
              </w:rPr>
              <w:t>עיצוב</w:t>
            </w:r>
          </w:p>
          <w:p w:rsidR="008568AB" w:rsidRPr="00AF7FC6" w:rsidRDefault="00696F19" w:rsidP="00057D41">
            <w:pPr>
              <w:spacing w:after="240"/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color w:val="7030A0"/>
                <w:sz w:val="20"/>
                <w:szCs w:val="20"/>
              </w:rPr>
              <w:pict>
                <v:rect id="_x0000_i1033" style="width:415.3pt;height:1.5pt" o:hralign="center" o:hrstd="t" o:hr="t" fillcolor="#9d9da1" stroked="f"/>
              </w:pict>
            </w:r>
          </w:p>
          <w:p w:rsidR="008568AB" w:rsidRPr="00AF7FC6" w:rsidRDefault="00802342" w:rsidP="007F6D65">
            <w:pPr>
              <w:ind w:left="720"/>
              <w:rPr>
                <w:rFonts w:asciiTheme="minorBidi" w:hAnsiTheme="minorBidi" w:cstheme="minorBidi"/>
                <w:b/>
                <w:bCs/>
                <w:color w:val="4F6228" w:themeColor="accent3" w:themeShade="80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color w:val="4F6228" w:themeColor="accent3" w:themeShade="80"/>
                <w:sz w:val="20"/>
                <w:szCs w:val="20"/>
                <w:rtl/>
              </w:rPr>
              <w:t xml:space="preserve">13:00–14:00 </w:t>
            </w:r>
            <w:r w:rsidR="000436A7" w:rsidRPr="00AF7FC6">
              <w:rPr>
                <w:rFonts w:asciiTheme="minorBidi" w:hAnsiTheme="minorBidi" w:cstheme="minorBidi"/>
                <w:b/>
                <w:bCs/>
                <w:color w:val="4F6228" w:themeColor="accent3" w:themeShade="80"/>
                <w:sz w:val="20"/>
                <w:szCs w:val="20"/>
                <w:rtl/>
              </w:rPr>
              <w:t>– ארוחת צהריים</w:t>
            </w:r>
          </w:p>
          <w:p w:rsidR="008568AB" w:rsidRPr="00AF7FC6" w:rsidRDefault="008568AB" w:rsidP="00276B67">
            <w:pPr>
              <w:spacing w:after="240"/>
              <w:ind w:left="720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</w:pPr>
          </w:p>
          <w:p w:rsidR="008568AB" w:rsidRPr="00AF7FC6" w:rsidRDefault="00802342" w:rsidP="00C630D4">
            <w:pPr>
              <w:spacing w:after="240"/>
              <w:ind w:left="720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14:00–15:30 </w:t>
            </w:r>
            <w:r w:rsidR="000A718B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</w:rPr>
              <w:t>-</w:t>
            </w:r>
            <w:r w:rsidR="000436A7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- אודיטוריום</w:t>
            </w:r>
          </w:p>
          <w:p w:rsidR="0013127C" w:rsidRPr="003767CF" w:rsidRDefault="0013127C" w:rsidP="00057D41">
            <w:pPr>
              <w:ind w:left="1440" w:hanging="720"/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</w:pPr>
          </w:p>
          <w:p w:rsidR="00B80E5A" w:rsidRPr="003767CF" w:rsidRDefault="000436A7" w:rsidP="006915A9">
            <w:pPr>
              <w:ind w:left="1440" w:hanging="720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3767CF">
              <w:rPr>
                <w:rStyle w:val="style31"/>
                <w:rFonts w:asciiTheme="minorBidi" w:hAnsiTheme="minorBidi" w:cstheme="minorBidi"/>
                <w:sz w:val="20"/>
                <w:szCs w:val="20"/>
                <w:rtl/>
              </w:rPr>
              <w:t>ספרים דיגיטליים</w:t>
            </w:r>
            <w:r w:rsidR="00B80E5A" w:rsidRPr="003767CF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– </w:t>
            </w:r>
            <w:r w:rsidR="00B80E5A" w:rsidRPr="003767CF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דילמות עכשוויות ותקוות עתידיות</w:t>
            </w:r>
          </w:p>
          <w:p w:rsidR="00690985" w:rsidRPr="00813AFD" w:rsidRDefault="003767CF" w:rsidP="00813AFD">
            <w:pPr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</w:pPr>
            <w:r w:rsidRPr="00433D06">
              <w:rPr>
                <w:rFonts w:cs="Arial" w:hint="cs"/>
                <w:rtl/>
              </w:rPr>
              <w:t xml:space="preserve">            </w:t>
            </w:r>
            <w:r w:rsidR="00B80E5A" w:rsidRPr="00433D06">
              <w:rPr>
                <w:rStyle w:val="style31"/>
                <w:rFonts w:asciiTheme="minorBidi" w:hAnsiTheme="minorBidi" w:cstheme="minorBidi" w:hint="cs"/>
                <w:sz w:val="20"/>
                <w:szCs w:val="20"/>
                <w:rtl/>
              </w:rPr>
              <w:t xml:space="preserve">יו"ר: פרופ' יואב יאיר, ראש </w:t>
            </w:r>
            <w:hyperlink r:id="rId45" w:history="1">
              <w:r w:rsidR="00B80E5A" w:rsidRPr="00B80E5A">
                <w:rPr>
                  <w:rStyle w:val="Hyperlink"/>
                  <w:rFonts w:asciiTheme="minorBidi" w:hAnsiTheme="minorBidi" w:cstheme="minorBidi" w:hint="cs"/>
                  <w:sz w:val="20"/>
                  <w:szCs w:val="20"/>
                  <w:rtl/>
                </w:rPr>
                <w:t xml:space="preserve">מיט"ל </w:t>
              </w:r>
              <w:r w:rsidR="00B80E5A" w:rsidRPr="00B80E5A">
                <w:rPr>
                  <w:rStyle w:val="Hyperlink"/>
                  <w:rFonts w:asciiTheme="minorBidi" w:hAnsiTheme="minorBidi" w:cstheme="minorBidi"/>
                  <w:sz w:val="20"/>
                  <w:szCs w:val="20"/>
                  <w:rtl/>
                </w:rPr>
                <w:t>–</w:t>
              </w:r>
              <w:r w:rsidR="00B80E5A" w:rsidRPr="00B80E5A">
                <w:rPr>
                  <w:rStyle w:val="Hyperlink"/>
                  <w:rFonts w:asciiTheme="minorBidi" w:hAnsiTheme="minorBidi" w:cstheme="minorBidi" w:hint="cs"/>
                  <w:sz w:val="20"/>
                  <w:szCs w:val="20"/>
                  <w:rtl/>
                </w:rPr>
                <w:t xml:space="preserve"> מרכז ידע וטכנולוגיות למידה</w:t>
              </w:r>
            </w:hyperlink>
          </w:p>
          <w:p w:rsidR="00813AFD" w:rsidRDefault="00813AFD" w:rsidP="00391E3C">
            <w:pPr>
              <w:spacing w:after="240"/>
              <w:ind w:left="720"/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</w:pPr>
          </w:p>
          <w:p w:rsidR="0013127C" w:rsidRPr="00391E3C" w:rsidRDefault="00A744A7" w:rsidP="00391E3C">
            <w:pPr>
              <w:spacing w:after="240"/>
              <w:ind w:left="720"/>
              <w:rPr>
                <w:rStyle w:val="style31"/>
                <w:rFonts w:asciiTheme="minorBidi" w:hAnsiTheme="minorBidi" w:cstheme="minorBidi"/>
                <w:sz w:val="20"/>
                <w:szCs w:val="20"/>
                <w:rtl/>
              </w:rPr>
            </w:pPr>
            <w:r w:rsidRPr="00433D06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מגמות</w:t>
            </w:r>
            <w:r w:rsidR="0013127C" w:rsidRPr="00433D06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 xml:space="preserve"> מרכזיות בשוק הספרים הדיגיטליים</w:t>
            </w:r>
            <w:r w:rsidR="00391E3C">
              <w:rPr>
                <w:rStyle w:val="style31"/>
                <w:rFonts w:asciiTheme="minorBidi" w:hAnsiTheme="minorBidi" w:cstheme="minorBidi"/>
                <w:sz w:val="20"/>
                <w:szCs w:val="20"/>
                <w:rtl/>
              </w:rPr>
              <w:br/>
            </w:r>
            <w:r w:rsidR="00581D9D" w:rsidRPr="00433D06">
              <w:rPr>
                <w:rStyle w:val="style31"/>
                <w:rFonts w:asciiTheme="minorBidi" w:hAnsiTheme="minorBidi" w:cstheme="minorBidi"/>
                <w:sz w:val="20"/>
                <w:szCs w:val="20"/>
                <w:rtl/>
              </w:rPr>
              <w:t>אמיר וינר</w:t>
            </w:r>
            <w:r w:rsidR="000A718B" w:rsidRPr="00433D06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>,</w:t>
            </w:r>
            <w:r w:rsidR="00581D9D" w:rsidRPr="00433D06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="008136DB" w:rsidRPr="00433D06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>ראש היחידה לחומרי ל</w:t>
            </w:r>
            <w:r w:rsidR="0004380E" w:rsidRPr="00433D06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ימוד</w:t>
            </w:r>
            <w:r w:rsidR="008136DB" w:rsidRPr="00433D06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אינטראקטיביים</w:t>
            </w:r>
            <w:r w:rsidR="0004380E" w:rsidRPr="00433D06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, שה"ם</w:t>
            </w:r>
            <w:r w:rsidR="0004380E">
              <w:rPr>
                <w:rStyle w:val="style31"/>
                <w:rFonts w:asciiTheme="minorBidi" w:hAnsiTheme="minorBidi" w:cstheme="minorBidi" w:hint="cs"/>
                <w:b w:val="0"/>
                <w:bCs w:val="0"/>
                <w:color w:val="333333"/>
                <w:sz w:val="20"/>
                <w:szCs w:val="20"/>
                <w:rtl/>
              </w:rPr>
              <w:t xml:space="preserve">, </w:t>
            </w:r>
            <w:hyperlink r:id="rId46" w:history="1">
              <w:r w:rsidR="0004380E" w:rsidRPr="0004380E">
                <w:rPr>
                  <w:rStyle w:val="Hyperlink"/>
                  <w:rFonts w:asciiTheme="minorBidi" w:hAnsiTheme="minorBidi" w:cstheme="minorBidi" w:hint="cs"/>
                  <w:sz w:val="20"/>
                  <w:szCs w:val="20"/>
                  <w:rtl/>
                </w:rPr>
                <w:t>האוניברסיטה הפתוחה</w:t>
              </w:r>
            </w:hyperlink>
          </w:p>
          <w:p w:rsidR="00281786" w:rsidRPr="00433D06" w:rsidRDefault="0013127C" w:rsidP="00433D06">
            <w:pPr>
              <w:spacing w:after="240"/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  <w:rtl/>
              </w:rPr>
            </w:pPr>
            <w:r>
              <w:rPr>
                <w:rStyle w:val="style31"/>
                <w:rFonts w:asciiTheme="minorBidi" w:hAnsiTheme="minorBidi" w:cstheme="minorBidi" w:hint="cs"/>
                <w:b w:val="0"/>
                <w:bCs w:val="0"/>
                <w:color w:val="333333"/>
                <w:sz w:val="20"/>
                <w:szCs w:val="20"/>
                <w:rtl/>
              </w:rPr>
              <w:t xml:space="preserve">             </w:t>
            </w:r>
            <w:r w:rsidR="007C146B" w:rsidRPr="00391E3C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אתגר</w:t>
            </w:r>
            <w:r w:rsidRPr="00391E3C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ים בהנגשת ספרים בספרייה הלאומית</w:t>
            </w:r>
            <w:r w:rsidR="007C146B" w:rsidRPr="00391E3C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="00433D06"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  <w:rtl/>
              </w:rPr>
              <w:br/>
            </w:r>
            <w:r w:rsidR="00433D06">
              <w:rPr>
                <w:rStyle w:val="style31"/>
                <w:rFonts w:asciiTheme="minorBidi" w:hAnsiTheme="minorBidi" w:cstheme="minorBidi" w:hint="cs"/>
                <w:b w:val="0"/>
                <w:bCs w:val="0"/>
                <w:color w:val="333333"/>
                <w:sz w:val="20"/>
                <w:szCs w:val="20"/>
                <w:rtl/>
              </w:rPr>
              <w:t xml:space="preserve">             </w:t>
            </w:r>
            <w:r w:rsidR="007C146B" w:rsidRPr="00391E3C">
              <w:rPr>
                <w:rStyle w:val="style31"/>
                <w:rFonts w:asciiTheme="minorBidi" w:hAnsiTheme="minorBidi" w:cstheme="minorBidi" w:hint="cs"/>
                <w:sz w:val="20"/>
                <w:szCs w:val="20"/>
                <w:rtl/>
              </w:rPr>
              <w:t>אלון שטרסמן</w:t>
            </w:r>
            <w:r w:rsidR="007C146B" w:rsidRPr="00391E3C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, מנהל אגף טכנולוגיות מידע</w:t>
            </w:r>
            <w:r w:rsidR="007C146B">
              <w:rPr>
                <w:rStyle w:val="style31"/>
                <w:rFonts w:asciiTheme="minorBidi" w:hAnsiTheme="minorBidi" w:cstheme="minorBidi" w:hint="cs"/>
                <w:b w:val="0"/>
                <w:bCs w:val="0"/>
                <w:color w:val="333333"/>
                <w:sz w:val="20"/>
                <w:szCs w:val="20"/>
                <w:rtl/>
              </w:rPr>
              <w:t xml:space="preserve">, </w:t>
            </w:r>
            <w:hyperlink r:id="rId47" w:history="1">
              <w:r w:rsidR="007C146B" w:rsidRPr="007C146B">
                <w:rPr>
                  <w:rStyle w:val="Hyperlink"/>
                  <w:rFonts w:asciiTheme="minorBidi" w:hAnsiTheme="minorBidi" w:cstheme="minorBidi" w:hint="cs"/>
                  <w:sz w:val="20"/>
                  <w:szCs w:val="20"/>
                  <w:rtl/>
                </w:rPr>
                <w:t>הספרייה הלאומית</w:t>
              </w:r>
            </w:hyperlink>
          </w:p>
          <w:p w:rsidR="0013127C" w:rsidRPr="00813AFD" w:rsidRDefault="0013127C" w:rsidP="00813AFD">
            <w:pPr>
              <w:spacing w:after="240"/>
              <w:ind w:left="720"/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</w:pPr>
            <w:r w:rsidRPr="00391E3C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קריאה דיגיטלית: אתגרים וסיכויים</w:t>
            </w:r>
            <w:r w:rsidR="00391E3C">
              <w:rPr>
                <w:rStyle w:val="style31"/>
                <w:rFonts w:asciiTheme="minorBidi" w:hAnsiTheme="minorBidi" w:cstheme="minorBidi"/>
                <w:sz w:val="20"/>
                <w:szCs w:val="20"/>
                <w:rtl/>
              </w:rPr>
              <w:br/>
            </w:r>
            <w:r w:rsidR="008803CC" w:rsidRPr="00391E3C">
              <w:rPr>
                <w:rStyle w:val="style31"/>
                <w:rFonts w:asciiTheme="minorBidi" w:hAnsiTheme="minorBidi" w:cstheme="minorBidi" w:hint="cs"/>
                <w:sz w:val="20"/>
                <w:szCs w:val="20"/>
                <w:rtl/>
              </w:rPr>
              <w:t>פרופ' יורם עשת</w:t>
            </w:r>
            <w:r w:rsidR="008803CC"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>,</w:t>
            </w:r>
            <w:r w:rsidR="008803CC" w:rsidRPr="00391E3C">
              <w:rPr>
                <w:rStyle w:val="style31"/>
                <w:rFonts w:asciiTheme="minorBidi" w:hAnsiTheme="minorBidi" w:cstheme="minorBidi" w:hint="cs"/>
                <w:sz w:val="20"/>
                <w:szCs w:val="20"/>
                <w:rtl/>
              </w:rPr>
              <w:t xml:space="preserve"> </w:t>
            </w:r>
            <w:r w:rsidR="008803CC" w:rsidRPr="00391E3C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ראש התוכנית לתואר שני בחינוך</w:t>
            </w:r>
            <w:r w:rsidR="008803CC" w:rsidRPr="00245726">
              <w:rPr>
                <w:rStyle w:val="style31"/>
                <w:rFonts w:asciiTheme="minorBidi" w:hAnsiTheme="minorBidi" w:cstheme="minorBidi" w:hint="cs"/>
                <w:b w:val="0"/>
                <w:bCs w:val="0"/>
                <w:color w:val="333333"/>
                <w:sz w:val="20"/>
                <w:szCs w:val="20"/>
                <w:rtl/>
              </w:rPr>
              <w:t xml:space="preserve">, </w:t>
            </w:r>
            <w:hyperlink r:id="rId48" w:history="1">
              <w:r w:rsidR="008803CC" w:rsidRPr="00245726">
                <w:rPr>
                  <w:rStyle w:val="Hyperlink"/>
                  <w:rFonts w:asciiTheme="minorBidi" w:hAnsiTheme="minorBidi" w:cstheme="minorBidi" w:hint="cs"/>
                  <w:sz w:val="20"/>
                  <w:szCs w:val="20"/>
                  <w:rtl/>
                </w:rPr>
                <w:t>האוניברסיטה הפתוחה</w:t>
              </w:r>
            </w:hyperlink>
          </w:p>
          <w:p w:rsidR="00245726" w:rsidRPr="008D26EF" w:rsidRDefault="008D03DF" w:rsidP="006915A9">
            <w:pPr>
              <w:spacing w:after="240"/>
              <w:ind w:left="720"/>
              <w:rPr>
                <w:rStyle w:val="Hyperlink"/>
                <w:rFonts w:asciiTheme="minorBidi" w:hAnsiTheme="minorBidi" w:cstheme="minorBidi"/>
                <w:b/>
                <w:bCs/>
                <w:color w:val="333333"/>
                <w:sz w:val="20"/>
                <w:szCs w:val="20"/>
                <w:u w:val="none"/>
                <w:rtl/>
              </w:rPr>
            </w:pPr>
            <w:r w:rsidRPr="008D03DF">
              <w:rPr>
                <w:rStyle w:val="style31"/>
                <w:rFonts w:asciiTheme="minorBidi" w:hAnsiTheme="minorBidi" w:cstheme="minorBidi" w:hint="cs"/>
                <w:b w:val="0"/>
                <w:bCs w:val="0"/>
                <w:color w:val="333333"/>
                <w:sz w:val="20"/>
                <w:szCs w:val="20"/>
                <w:rtl/>
              </w:rPr>
              <w:t xml:space="preserve">מעבר נבון לספר </w:t>
            </w:r>
            <w:r w:rsidR="00CD7FA4" w:rsidRPr="008D03DF">
              <w:rPr>
                <w:rStyle w:val="style31"/>
                <w:rFonts w:asciiTheme="minorBidi" w:hAnsiTheme="minorBidi" w:cstheme="minorBidi" w:hint="cs"/>
                <w:b w:val="0"/>
                <w:bCs w:val="0"/>
                <w:color w:val="333333"/>
                <w:sz w:val="20"/>
                <w:szCs w:val="20"/>
                <w:rtl/>
              </w:rPr>
              <w:t>דיגיטלי</w:t>
            </w:r>
            <w:r w:rsidR="00CD7FA4">
              <w:rPr>
                <w:rStyle w:val="style31"/>
                <w:rFonts w:asciiTheme="minorBidi" w:hAnsiTheme="minorBidi" w:cstheme="minorBidi" w:hint="cs"/>
                <w:b w:val="0"/>
                <w:bCs w:val="0"/>
                <w:color w:val="333333"/>
                <w:sz w:val="20"/>
                <w:szCs w:val="20"/>
                <w:rtl/>
              </w:rPr>
              <w:t>:</w:t>
            </w:r>
            <w:r w:rsidRPr="008D03DF">
              <w:rPr>
                <w:rStyle w:val="style31"/>
                <w:rFonts w:asciiTheme="minorBidi" w:hAnsiTheme="minorBidi" w:cstheme="minorBidi" w:hint="cs"/>
                <w:b w:val="0"/>
                <w:bCs w:val="0"/>
                <w:color w:val="333333"/>
                <w:sz w:val="20"/>
                <w:szCs w:val="20"/>
                <w:rtl/>
              </w:rPr>
              <w:t xml:space="preserve"> הדור</w:t>
            </w:r>
            <w:r w:rsidR="0013127C">
              <w:rPr>
                <w:rStyle w:val="style31"/>
                <w:rFonts w:asciiTheme="minorBidi" w:hAnsiTheme="minorBidi" w:cstheme="minorBidi" w:hint="cs"/>
                <w:b w:val="0"/>
                <w:bCs w:val="0"/>
                <w:color w:val="333333"/>
                <w:sz w:val="20"/>
                <w:szCs w:val="20"/>
                <w:rtl/>
              </w:rPr>
              <w:t xml:space="preserve"> השלישי של ספרי לימוד דיגיטליים</w:t>
            </w:r>
            <w:r w:rsidR="00D4785D"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  <w:br/>
            </w:r>
            <w:r>
              <w:rPr>
                <w:rStyle w:val="style31"/>
                <w:rFonts w:asciiTheme="minorBidi" w:hAnsiTheme="minorBidi" w:cstheme="minorBidi" w:hint="cs"/>
                <w:color w:val="333333"/>
                <w:sz w:val="20"/>
                <w:szCs w:val="20"/>
                <w:rtl/>
              </w:rPr>
              <w:t>ד"ר דובי וייס</w:t>
            </w:r>
            <w:r w:rsidRPr="00BE0805"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  <w:rtl/>
              </w:rPr>
              <w:t>,</w:t>
            </w:r>
            <w:r>
              <w:rPr>
                <w:rStyle w:val="style31"/>
                <w:rFonts w:asciiTheme="minorBidi" w:hAnsiTheme="minorBidi" w:cstheme="minorBidi" w:hint="cs"/>
                <w:color w:val="333333"/>
                <w:sz w:val="20"/>
                <w:szCs w:val="20"/>
                <w:rtl/>
              </w:rPr>
              <w:t xml:space="preserve"> </w:t>
            </w:r>
            <w:r w:rsidRPr="008D03DF">
              <w:rPr>
                <w:rStyle w:val="style31"/>
                <w:rFonts w:asciiTheme="minorBidi" w:hAnsiTheme="minorBidi" w:cstheme="minorBidi" w:hint="cs"/>
                <w:b w:val="0"/>
                <w:bCs w:val="0"/>
                <w:color w:val="333333"/>
                <w:sz w:val="20"/>
                <w:szCs w:val="20"/>
                <w:rtl/>
              </w:rPr>
              <w:t xml:space="preserve">מדען ראשי </w:t>
            </w:r>
            <w:hyperlink r:id="rId49" w:history="1">
              <w:r w:rsidRPr="008D26EF">
                <w:rPr>
                  <w:rStyle w:val="Hyperlink"/>
                  <w:rFonts w:asciiTheme="minorBidi" w:hAnsiTheme="minorBidi" w:cstheme="minorBidi" w:hint="cs"/>
                  <w:sz w:val="20"/>
                  <w:szCs w:val="20"/>
                  <w:rtl/>
                </w:rPr>
                <w:t>ב</w:t>
              </w:r>
              <w:r w:rsidRPr="0013127C">
                <w:rPr>
                  <w:rStyle w:val="Hyperlink"/>
                  <w:rFonts w:asciiTheme="minorBidi" w:hAnsiTheme="minorBidi" w:cstheme="minorBidi" w:hint="cs"/>
                  <w:sz w:val="20"/>
                  <w:szCs w:val="20"/>
                  <w:rtl/>
                </w:rPr>
                <w:t>עת הדעת</w:t>
              </w:r>
            </w:hyperlink>
          </w:p>
          <w:p w:rsidR="007F6D65" w:rsidRPr="00F5783A" w:rsidRDefault="00696F19" w:rsidP="00F5783A">
            <w:pPr>
              <w:spacing w:after="240"/>
              <w:ind w:left="720"/>
              <w:rPr>
                <w:rFonts w:asciiTheme="minorBidi" w:hAnsiTheme="minorBidi" w:cstheme="minorBidi"/>
                <w:color w:val="333333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color w:val="7030A0"/>
                <w:sz w:val="20"/>
                <w:szCs w:val="20"/>
              </w:rPr>
              <w:pict>
                <v:rect id="_x0000_i1034" style="width:415.3pt;height:1.5pt" o:hralign="center" o:hrstd="t" o:hr="t" fillcolor="#9d9da1" stroked="f"/>
              </w:pict>
            </w:r>
          </w:p>
          <w:p w:rsidR="00813AFD" w:rsidRDefault="00813AFD" w:rsidP="00C630D4">
            <w:pPr>
              <w:spacing w:after="240"/>
              <w:ind w:left="720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</w:pPr>
          </w:p>
          <w:p w:rsidR="00813AFD" w:rsidRDefault="00813AFD" w:rsidP="00C630D4">
            <w:pPr>
              <w:spacing w:after="240"/>
              <w:ind w:left="720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</w:pPr>
          </w:p>
          <w:p w:rsidR="00AB15BC" w:rsidRPr="00AF7FC6" w:rsidRDefault="00802342" w:rsidP="00C630D4">
            <w:pPr>
              <w:spacing w:after="240"/>
              <w:ind w:left="720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14:00 15:30 </w:t>
            </w:r>
            <w:r w:rsidR="000A718B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</w:rPr>
              <w:t>-</w:t>
            </w:r>
            <w:r w:rsidR="00AB15BC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- </w:t>
            </w: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אולם ישיבות (קומה שני</w:t>
            </w:r>
            <w:r w:rsidR="000A718B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</w:rPr>
              <w:t>י</w:t>
            </w: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ה)</w:t>
            </w:r>
          </w:p>
          <w:p w:rsidR="00074407" w:rsidRPr="00BE0805" w:rsidRDefault="00181E67" w:rsidP="00BD462F">
            <w:pPr>
              <w:spacing w:after="240"/>
              <w:ind w:left="720"/>
              <w:rPr>
                <w:rStyle w:val="style31"/>
                <w:rFonts w:asciiTheme="minorBidi" w:hAnsiTheme="minorBidi" w:cstheme="minorBidi"/>
                <w:sz w:val="20"/>
                <w:szCs w:val="20"/>
                <w:rtl/>
              </w:rPr>
            </w:pPr>
            <w:r w:rsidRPr="00BE0805">
              <w:rPr>
                <w:rStyle w:val="style31"/>
                <w:rFonts w:asciiTheme="minorBidi" w:hAnsiTheme="minorBidi" w:cstheme="minorBidi"/>
                <w:sz w:val="20"/>
                <w:szCs w:val="20"/>
                <w:rtl/>
              </w:rPr>
              <w:t>מדעי הרוח הדיגיטליים</w:t>
            </w:r>
            <w:r w:rsidR="00DE0728" w:rsidRPr="00BE0805">
              <w:rPr>
                <w:rStyle w:val="style31"/>
                <w:rFonts w:asciiTheme="minorBidi" w:hAnsiTheme="minorBidi" w:cstheme="minorBidi"/>
                <w:sz w:val="20"/>
                <w:szCs w:val="20"/>
                <w:rtl/>
              </w:rPr>
              <w:t xml:space="preserve"> </w:t>
            </w:r>
            <w:r w:rsidR="00276B67" w:rsidRPr="00BE0805">
              <w:rPr>
                <w:rStyle w:val="style31"/>
                <w:rFonts w:asciiTheme="minorBidi" w:hAnsiTheme="minorBidi" w:cstheme="minorBidi"/>
                <w:sz w:val="20"/>
                <w:szCs w:val="20"/>
                <w:rtl/>
              </w:rPr>
              <w:br/>
            </w:r>
            <w:r w:rsidR="00383A53" w:rsidRPr="00BE0805">
              <w:rPr>
                <w:rStyle w:val="a4"/>
                <w:rFonts w:ascii="Arial" w:hAnsi="Arial" w:cs="Arial"/>
                <w:sz w:val="20"/>
                <w:szCs w:val="20"/>
              </w:rPr>
              <w:t xml:space="preserve">A: </w:t>
            </w:r>
            <w:r w:rsidR="007954A4" w:rsidRPr="00BE0805">
              <w:rPr>
                <w:rStyle w:val="a4"/>
                <w:rFonts w:ascii="Arial" w:hAnsi="Arial" w:cs="Arial"/>
                <w:sz w:val="20"/>
                <w:szCs w:val="20"/>
              </w:rPr>
              <w:t>t</w:t>
            </w:r>
            <w:r w:rsidR="00383A53" w:rsidRPr="00BE0805">
              <w:rPr>
                <w:rStyle w:val="a4"/>
                <w:rFonts w:ascii="Arial" w:hAnsi="Arial" w:cs="Arial"/>
                <w:sz w:val="20"/>
                <w:szCs w:val="20"/>
              </w:rPr>
              <w:t xml:space="preserve">ext </w:t>
            </w:r>
            <w:r w:rsidR="000A718B" w:rsidRPr="00BE0805">
              <w:rPr>
                <w:rStyle w:val="a4"/>
                <w:rFonts w:ascii="Arial" w:hAnsi="Arial" w:cs="Arial"/>
                <w:sz w:val="20"/>
                <w:szCs w:val="20"/>
              </w:rPr>
              <w:t>-</w:t>
            </w:r>
            <w:r w:rsidR="00383A53" w:rsidRPr="00BE0805">
              <w:rPr>
                <w:rStyle w:val="a4"/>
                <w:rFonts w:ascii="Arial" w:hAnsi="Arial" w:cs="Arial"/>
                <w:sz w:val="20"/>
                <w:szCs w:val="20"/>
              </w:rPr>
              <w:t xml:space="preserve">- edition – research </w:t>
            </w:r>
            <w:r w:rsidR="000A718B" w:rsidRPr="00BE0805">
              <w:rPr>
                <w:rStyle w:val="a4"/>
                <w:rFonts w:ascii="Arial" w:hAnsi="Arial" w:cs="Arial"/>
                <w:sz w:val="20"/>
                <w:szCs w:val="20"/>
              </w:rPr>
              <w:t>-</w:t>
            </w:r>
            <w:r w:rsidR="00383A53" w:rsidRPr="00BE0805">
              <w:rPr>
                <w:rStyle w:val="a4"/>
                <w:rFonts w:ascii="Arial" w:hAnsi="Arial" w:cs="Arial"/>
                <w:sz w:val="20"/>
                <w:szCs w:val="20"/>
              </w:rPr>
              <w:t>- education</w:t>
            </w:r>
            <w:r w:rsidR="00276B67" w:rsidRPr="00BE0805">
              <w:rPr>
                <w:rStyle w:val="style31"/>
                <w:rFonts w:asciiTheme="minorBidi" w:hAnsiTheme="minorBidi" w:cstheme="minorBidi"/>
                <w:sz w:val="20"/>
                <w:szCs w:val="20"/>
                <w:rtl/>
              </w:rPr>
              <w:br/>
            </w:r>
            <w:r w:rsidR="007B6F0B" w:rsidRPr="00BE0805">
              <w:rPr>
                <w:rStyle w:val="style31"/>
                <w:rFonts w:asciiTheme="minorBidi" w:hAnsiTheme="minorBidi" w:cstheme="minorBidi"/>
                <w:sz w:val="20"/>
                <w:szCs w:val="20"/>
                <w:rtl/>
              </w:rPr>
              <w:t>יו"ר: פרופ' קרל פוזי</w:t>
            </w:r>
            <w:r w:rsidR="00074407"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, </w:t>
            </w:r>
            <w:r w:rsidR="00074407" w:rsidRPr="00BE0805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ראש</w:t>
            </w:r>
            <w:r w:rsidR="00074407"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="00074407" w:rsidRPr="00BE0805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בית</w:t>
            </w:r>
            <w:r w:rsidR="00074407"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="00074407" w:rsidRPr="00BE0805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הספר</w:t>
            </w:r>
            <w:r w:rsidR="00074407"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="00074407" w:rsidRPr="00BE0805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להגות</w:t>
            </w:r>
            <w:r w:rsidR="00074407"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="00074407" w:rsidRPr="00BE0805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ודתות</w:t>
            </w:r>
            <w:r w:rsidR="00074407"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, </w:t>
            </w:r>
            <w:r w:rsidR="00074407" w:rsidRPr="00BE0805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האוניברסיטה</w:t>
            </w:r>
            <w:r w:rsidR="00074407"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="00074407" w:rsidRPr="00BE0805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העברית</w:t>
            </w:r>
          </w:p>
          <w:p w:rsidR="00D81C07" w:rsidRPr="00B23BE4" w:rsidRDefault="007B6F0B" w:rsidP="00B23BE4">
            <w:pPr>
              <w:spacing w:after="240"/>
              <w:ind w:left="720"/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</w:pPr>
            <w:r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>חוכמה עתיקה אונליין</w:t>
            </w:r>
            <w:r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</w:rPr>
              <w:t>:</w:t>
            </w:r>
            <w:r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לקראת ספרייה דיגיטלית </w:t>
            </w:r>
            <w:r w:rsidR="00383A53" w:rsidRPr="00BE0805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של</w:t>
            </w:r>
            <w:r w:rsidR="00383A53"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>כתבי יד יוונים ורומיים עתיקים</w:t>
            </w:r>
            <w:r w:rsidR="00B23BE4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br/>
            </w:r>
            <w:r w:rsidR="00B23BE4" w:rsidRPr="00BE0805">
              <w:rPr>
                <w:rStyle w:val="style31"/>
                <w:rFonts w:asciiTheme="minorBidi" w:hAnsiTheme="minorBidi" w:cstheme="minorBidi"/>
                <w:sz w:val="20"/>
                <w:szCs w:val="20"/>
                <w:rtl/>
              </w:rPr>
              <w:t xml:space="preserve">פרופ' סורין הרמן, </w:t>
            </w:r>
            <w:r w:rsidR="00B23BE4"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פרוייקט </w:t>
            </w:r>
            <w:hyperlink r:id="rId50" w:history="1">
              <w:r w:rsidR="00B23BE4" w:rsidRPr="00D63564">
                <w:rPr>
                  <w:rStyle w:val="Hyperlink"/>
                  <w:rFonts w:asciiTheme="minorBidi" w:hAnsiTheme="minorBidi" w:cstheme="minorBidi"/>
                  <w:sz w:val="20"/>
                  <w:szCs w:val="20"/>
                </w:rPr>
                <w:t>EAGLE</w:t>
              </w:r>
            </w:hyperlink>
            <w:r w:rsidR="00B23BE4"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במימון האיחוד האירופי, </w:t>
            </w:r>
            <w:r w:rsidR="00B23BE4" w:rsidRPr="00BE0805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המכון</w:t>
            </w:r>
            <w:r w:rsidR="00B23BE4"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="00B23BE4" w:rsidRPr="00BE0805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הקפריסאי</w:t>
            </w:r>
            <w:r w:rsidR="00B23BE4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br/>
            </w:r>
            <w:r w:rsidR="00B23BE4">
              <w:rPr>
                <w:rStyle w:val="style31"/>
                <w:rFonts w:asciiTheme="minorBidi" w:hAnsiTheme="minorBidi" w:cstheme="minorBidi"/>
                <w:sz w:val="20"/>
                <w:szCs w:val="20"/>
                <w:rtl/>
              </w:rPr>
              <w:t xml:space="preserve">ולנטינה וואסאלו, </w:t>
            </w:r>
            <w:r w:rsidR="00D4785D" w:rsidRPr="00BE0805">
              <w:rPr>
                <w:rStyle w:val="style31"/>
                <w:rFonts w:asciiTheme="minorBidi" w:hAnsiTheme="minorBidi" w:cstheme="minorBidi"/>
                <w:sz w:val="20"/>
                <w:szCs w:val="20"/>
                <w:rtl/>
              </w:rPr>
              <w:t>אלינה כריסטופורידו, רפאלה סנטוצ'י</w:t>
            </w:r>
            <w:r w:rsidR="00D4785D" w:rsidRPr="00BE0805">
              <w:rPr>
                <w:rStyle w:val="style31"/>
                <w:rFonts w:asciiTheme="minorBidi" w:hAnsiTheme="minorBidi" w:cstheme="minorBidi"/>
                <w:sz w:val="20"/>
                <w:szCs w:val="20"/>
                <w:rtl/>
              </w:rPr>
              <w:br/>
            </w:r>
          </w:p>
          <w:p w:rsidR="00965E6E" w:rsidRPr="0011698B" w:rsidRDefault="00965E6E" w:rsidP="0011698B">
            <w:pPr>
              <w:spacing w:after="240"/>
              <w:ind w:left="720"/>
              <w:rPr>
                <w:rStyle w:val="style31"/>
                <w:rFonts w:asciiTheme="minorBidi" w:hAnsiTheme="minorBidi" w:cs="Arial"/>
                <w:sz w:val="20"/>
                <w:szCs w:val="20"/>
                <w:rtl/>
              </w:rPr>
            </w:pPr>
            <w:r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>ארכיונים דיגיטליים של טקסטים פילוסופיים ברשת: כלים דיגיטליים למחקר וחינוך בפילוסופיה</w:t>
            </w:r>
            <w:r w:rsidR="00276B67"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br/>
            </w:r>
            <w:r w:rsidR="00383A53" w:rsidRPr="003618E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ד"ר</w:t>
            </w:r>
            <w:r w:rsidRPr="003618E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 xml:space="preserve"> קריסטינה מאראס</w:t>
            </w:r>
            <w:r w:rsidR="00DE27CA" w:rsidRPr="00BE0805">
              <w:rPr>
                <w:rFonts w:asciiTheme="minorBidi" w:hAnsiTheme="minorBidi" w:cstheme="minorBidi"/>
                <w:sz w:val="20"/>
                <w:szCs w:val="20"/>
                <w:rtl/>
              </w:rPr>
              <w:t>,</w:t>
            </w:r>
            <w:r w:rsidRPr="003618E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</w:t>
            </w:r>
            <w:r w:rsidRPr="00BE0805">
              <w:rPr>
                <w:rFonts w:asciiTheme="minorBidi" w:eastAsia="Times New Roman" w:hAnsiTheme="minorBidi" w:cstheme="minorBidi"/>
                <w:sz w:val="20"/>
                <w:szCs w:val="20"/>
              </w:rPr>
              <w:t>ILIESI-CNR, Rome</w:t>
            </w:r>
            <w:r w:rsidR="0011698B">
              <w:rPr>
                <w:rStyle w:val="style31"/>
                <w:rFonts w:hint="cs"/>
                <w:rtl/>
              </w:rPr>
              <w:t xml:space="preserve">, </w:t>
            </w:r>
            <w:hyperlink r:id="rId51" w:tgtFrame="_blank" w:history="1">
              <w:r w:rsidR="0011698B">
                <w:rPr>
                  <w:rStyle w:val="Hyperlink"/>
                </w:rPr>
                <w:t xml:space="preserve">AGORA, </w:t>
              </w:r>
            </w:hyperlink>
          </w:p>
          <w:p w:rsidR="007B1BAA" w:rsidRPr="00BE0805" w:rsidRDefault="007B1BAA" w:rsidP="00542F22">
            <w:pPr>
              <w:spacing w:after="240"/>
              <w:ind w:left="720"/>
              <w:rPr>
                <w:rStyle w:val="style31"/>
                <w:rFonts w:asciiTheme="minorBidi" w:hAnsiTheme="minorBidi" w:cstheme="minorBidi"/>
                <w:sz w:val="20"/>
                <w:szCs w:val="20"/>
                <w:rtl/>
              </w:rPr>
            </w:pPr>
            <w:r w:rsidRPr="00BE0805">
              <w:rPr>
                <w:rStyle w:val="style31"/>
                <w:rFonts w:asciiTheme="minorBidi" w:hAnsiTheme="minorBidi" w:cstheme="minorBidi"/>
                <w:sz w:val="20"/>
                <w:szCs w:val="20"/>
                <w:rtl/>
              </w:rPr>
              <w:t>דיון</w:t>
            </w:r>
          </w:p>
          <w:p w:rsidR="008568AB" w:rsidRPr="00AF7FC6" w:rsidRDefault="00696F19" w:rsidP="00542F22">
            <w:pPr>
              <w:spacing w:after="240"/>
              <w:ind w:left="720"/>
              <w:rPr>
                <w:rFonts w:asciiTheme="minorBidi" w:hAnsiTheme="minorBidi" w:cstheme="minorBidi"/>
                <w:b/>
                <w:bCs/>
                <w:color w:val="333333"/>
                <w:sz w:val="20"/>
                <w:szCs w:val="20"/>
                <w:rtl/>
              </w:rPr>
            </w:pPr>
            <w:r>
              <w:rPr>
                <w:rFonts w:asciiTheme="minorBidi" w:eastAsia="Times New Roman" w:hAnsiTheme="minorBidi" w:cstheme="minorBidi"/>
                <w:b/>
                <w:bCs/>
                <w:color w:val="7030A0"/>
                <w:sz w:val="20"/>
                <w:szCs w:val="20"/>
              </w:rPr>
              <w:pict>
                <v:rect id="_x0000_i1035" style="width:415.3pt;height:1.5pt" o:hralign="center" o:hrstd="t" o:hr="t" fillcolor="#9d9da1" stroked="f"/>
              </w:pict>
            </w:r>
          </w:p>
          <w:p w:rsidR="00294C02" w:rsidRPr="00575EEB" w:rsidRDefault="00802342" w:rsidP="00575EEB">
            <w:pPr>
              <w:ind w:left="720"/>
              <w:rPr>
                <w:rStyle w:val="style31"/>
                <w:rFonts w:asciiTheme="minorBidi" w:hAnsiTheme="minorBidi" w:cstheme="minorBidi"/>
                <w:b w:val="0"/>
                <w:bCs w:val="0"/>
                <w:color w:val="4F6228" w:themeColor="accent3" w:themeShade="80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color w:val="4F6228" w:themeColor="accent3" w:themeShade="80"/>
                <w:sz w:val="20"/>
                <w:szCs w:val="20"/>
                <w:rtl/>
              </w:rPr>
              <w:t>15:30–15:45</w:t>
            </w:r>
            <w:r w:rsidR="000A718B">
              <w:rPr>
                <w:rFonts w:asciiTheme="minorBidi" w:hAnsiTheme="minorBidi" w:cstheme="minorBidi" w:hint="cs"/>
                <w:b/>
                <w:bCs/>
                <w:color w:val="4F6228" w:themeColor="accent3" w:themeShade="80"/>
                <w:sz w:val="20"/>
                <w:szCs w:val="20"/>
                <w:rtl/>
              </w:rPr>
              <w:t xml:space="preserve"> -</w:t>
            </w:r>
            <w:r w:rsidR="007B1BAA" w:rsidRPr="00AF7FC6">
              <w:rPr>
                <w:rFonts w:asciiTheme="minorBidi" w:hAnsiTheme="minorBidi" w:cstheme="minorBidi"/>
                <w:b/>
                <w:bCs/>
                <w:color w:val="4F6228" w:themeColor="accent3" w:themeShade="80"/>
                <w:sz w:val="20"/>
                <w:szCs w:val="20"/>
                <w:rtl/>
              </w:rPr>
              <w:t>- הפסקת קפה</w:t>
            </w:r>
            <w:r w:rsidR="00542F22" w:rsidRPr="00AF7FC6">
              <w:rPr>
                <w:rFonts w:asciiTheme="minorBidi" w:hAnsiTheme="minorBidi" w:cstheme="minorBidi"/>
                <w:color w:val="4F6228" w:themeColor="accent3" w:themeShade="80"/>
                <w:sz w:val="20"/>
                <w:szCs w:val="20"/>
                <w:rtl/>
              </w:rPr>
              <w:br/>
            </w:r>
            <w:r w:rsidR="00575EEB">
              <w:rPr>
                <w:rFonts w:asciiTheme="minorBidi" w:hAnsiTheme="minorBidi" w:cstheme="minorBidi"/>
                <w:color w:val="4F6228" w:themeColor="accent3" w:themeShade="80"/>
                <w:sz w:val="20"/>
                <w:szCs w:val="20"/>
                <w:rtl/>
              </w:rPr>
              <w:br/>
            </w: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15:45–17:00</w:t>
            </w:r>
            <w:r w:rsidR="00294C02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 -</w:t>
            </w:r>
            <w:r w:rsidR="00DE0728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</w:rPr>
              <w:t>-</w:t>
            </w:r>
            <w:r w:rsidR="00294C02"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 xml:space="preserve"> </w:t>
            </w: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אולם ישיבות (קומה שני</w:t>
            </w:r>
            <w:r w:rsidR="00DE0728">
              <w:rPr>
                <w:rFonts w:asciiTheme="minorBidi" w:hAnsiTheme="minorBidi" w:cstheme="minorBidi" w:hint="cs"/>
                <w:b/>
                <w:bCs/>
                <w:color w:val="C00000"/>
                <w:sz w:val="20"/>
                <w:szCs w:val="20"/>
                <w:rtl/>
              </w:rPr>
              <w:t>י</w:t>
            </w:r>
            <w:r w:rsidRPr="00AF7FC6"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  <w:t>ה)</w:t>
            </w:r>
          </w:p>
          <w:p w:rsidR="00294C02" w:rsidRPr="00AF7FC6" w:rsidRDefault="00294C02" w:rsidP="00335E28">
            <w:pPr>
              <w:spacing w:after="240"/>
              <w:ind w:left="720"/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</w:pPr>
            <w:r w:rsidRPr="00AF7FC6"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  <w:t>מדעי הרוח הדיגיטליים</w:t>
            </w:r>
            <w:r w:rsidR="00335E28" w:rsidRPr="00AF7FC6" w:rsidDel="00335E28"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  <w:t xml:space="preserve"> </w:t>
            </w:r>
            <w:r w:rsidR="00542F22" w:rsidRPr="00AF7FC6"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  <w:br/>
            </w:r>
            <w:r w:rsidRPr="00AF7FC6"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  <w:t>יו"ר</w:t>
            </w:r>
            <w:r w:rsidR="005F675D">
              <w:rPr>
                <w:rStyle w:val="style31"/>
                <w:rFonts w:asciiTheme="minorBidi" w:hAnsiTheme="minorBidi" w:cstheme="minorBidi" w:hint="cs"/>
                <w:color w:val="333333"/>
                <w:sz w:val="20"/>
                <w:szCs w:val="20"/>
                <w:rtl/>
              </w:rPr>
              <w:t>:</w:t>
            </w:r>
            <w:r w:rsidRPr="00AF7FC6"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  <w:t xml:space="preserve"> פרופ' קרל פוזי</w:t>
            </w:r>
            <w:r w:rsidR="009F26B8" w:rsidRPr="00BE0805"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  <w:rtl/>
              </w:rPr>
              <w:t>,</w:t>
            </w:r>
            <w:r w:rsidR="009F26B8">
              <w:rPr>
                <w:rStyle w:val="style31"/>
                <w:rFonts w:asciiTheme="minorBidi" w:hAnsiTheme="minorBidi" w:cstheme="minorBidi" w:hint="cs"/>
                <w:color w:val="333333"/>
                <w:sz w:val="20"/>
                <w:szCs w:val="20"/>
                <w:rtl/>
              </w:rPr>
              <w:t xml:space="preserve"> </w:t>
            </w:r>
            <w:r w:rsidR="009F26B8" w:rsidRPr="00BE0805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ראש</w:t>
            </w:r>
            <w:r w:rsidR="009F26B8"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="009F26B8" w:rsidRPr="00BE0805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בית</w:t>
            </w:r>
            <w:r w:rsidR="009F26B8"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="009F26B8" w:rsidRPr="00BE0805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הספר</w:t>
            </w:r>
            <w:r w:rsidR="009F26B8"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="009F26B8" w:rsidRPr="00BE0805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להגות</w:t>
            </w:r>
            <w:r w:rsidR="009F26B8"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="009F26B8" w:rsidRPr="00BE0805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ודתות</w:t>
            </w:r>
            <w:r w:rsidR="009F26B8"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, </w:t>
            </w:r>
            <w:r w:rsidR="009F26B8" w:rsidRPr="00BE0805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האוניברסיטה</w:t>
            </w:r>
            <w:r w:rsidR="009F26B8"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 xml:space="preserve"> </w:t>
            </w:r>
            <w:r w:rsidR="009F26B8" w:rsidRPr="00BE0805">
              <w:rPr>
                <w:rStyle w:val="style31"/>
                <w:rFonts w:asciiTheme="minorBidi" w:hAnsiTheme="minorBidi" w:cstheme="minorBidi" w:hint="cs"/>
                <w:b w:val="0"/>
                <w:bCs w:val="0"/>
                <w:sz w:val="20"/>
                <w:szCs w:val="20"/>
                <w:rtl/>
              </w:rPr>
              <w:t>העברית</w:t>
            </w:r>
          </w:p>
          <w:p w:rsidR="00294C02" w:rsidRPr="00AF7FC6" w:rsidRDefault="00294C02" w:rsidP="0075414A">
            <w:pPr>
              <w:spacing w:after="240"/>
              <w:ind w:left="720"/>
              <w:rPr>
                <w:rFonts w:asciiTheme="minorBidi" w:hAnsiTheme="minorBidi" w:cstheme="minorBidi"/>
                <w:color w:val="333333"/>
                <w:sz w:val="20"/>
                <w:szCs w:val="20"/>
                <w:rtl/>
              </w:rPr>
            </w:pPr>
            <w:r w:rsidRPr="00BE0805">
              <w:rPr>
                <w:rStyle w:val="style31"/>
                <w:rFonts w:asciiTheme="minorBidi" w:hAnsiTheme="minorBidi" w:cstheme="minorBidi"/>
                <w:b w:val="0"/>
                <w:bCs w:val="0"/>
                <w:sz w:val="20"/>
                <w:szCs w:val="20"/>
                <w:rtl/>
              </w:rPr>
              <w:t>איפה נמצאים מדעי רוח דיגיטליים בישראל?</w:t>
            </w:r>
            <w:r w:rsidR="00542F22" w:rsidRPr="00AF7FC6">
              <w:rPr>
                <w:rStyle w:val="style31"/>
                <w:rFonts w:asciiTheme="minorBidi" w:hAnsiTheme="minorBidi" w:cstheme="minorBidi"/>
                <w:b w:val="0"/>
                <w:bCs w:val="0"/>
                <w:color w:val="333333"/>
                <w:sz w:val="20"/>
                <w:szCs w:val="20"/>
                <w:rtl/>
              </w:rPr>
              <w:br/>
            </w:r>
            <w:r w:rsidR="005822F1"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ד"ר סיני רוסינק</w:t>
            </w:r>
            <w:r w:rsidR="005822F1" w:rsidRPr="0090368D">
              <w:rPr>
                <w:rFonts w:asciiTheme="minorBidi" w:hAnsiTheme="minorBidi" w:cstheme="minorBidi"/>
                <w:sz w:val="20"/>
                <w:szCs w:val="20"/>
                <w:rtl/>
              </w:rPr>
              <w:t>,</w:t>
            </w:r>
            <w:r w:rsidR="005822F1"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 xml:space="preserve"> </w:t>
            </w:r>
            <w:r w:rsidR="003E299C">
              <w:rPr>
                <w:rFonts w:asciiTheme="minorBidi" w:hAnsiTheme="minorBidi" w:cstheme="minorBidi"/>
                <w:sz w:val="20"/>
                <w:szCs w:val="20"/>
                <w:rtl/>
              </w:rPr>
              <w:t>מלגאית פולונסקי</w:t>
            </w:r>
            <w:r w:rsidR="003E299C">
              <w:rPr>
                <w:rFonts w:asciiTheme="minorBidi" w:hAnsiTheme="minorBidi" w:cstheme="minorBidi" w:hint="cs"/>
                <w:sz w:val="20"/>
                <w:szCs w:val="20"/>
                <w:rtl/>
              </w:rPr>
              <w:t>,</w:t>
            </w:r>
            <w:r w:rsidR="005822F1"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 מכון ון ליר ב</w:t>
            </w:r>
            <w:r w:rsidRPr="00AF7FC6">
              <w:rPr>
                <w:rFonts w:asciiTheme="minorBidi" w:hAnsiTheme="minorBidi" w:cstheme="minorBidi"/>
                <w:sz w:val="20"/>
                <w:szCs w:val="20"/>
                <w:rtl/>
              </w:rPr>
              <w:t>ירושלים</w:t>
            </w:r>
            <w:r w:rsidR="0038446C">
              <w:rPr>
                <w:rFonts w:asciiTheme="minorBidi" w:hAnsiTheme="minorBidi" w:cstheme="minorBidi" w:hint="cs"/>
                <w:sz w:val="20"/>
                <w:szCs w:val="20"/>
                <w:rtl/>
              </w:rPr>
              <w:t xml:space="preserve"> </w:t>
            </w:r>
            <w:hyperlink r:id="rId52" w:tgtFrame="_blank" w:history="1">
              <w:r w:rsidR="0038446C">
                <w:rPr>
                  <w:rStyle w:val="Hyperlink"/>
                </w:rPr>
                <w:t>Polonsky Fellow</w:t>
              </w:r>
            </w:hyperlink>
          </w:p>
          <w:p w:rsidR="00294C02" w:rsidRPr="00AF7FC6" w:rsidRDefault="00294C02" w:rsidP="00542F22">
            <w:pPr>
              <w:spacing w:after="240"/>
              <w:ind w:left="720"/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</w:pPr>
            <w:r w:rsidRPr="00AF7FC6"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  <w:t>דיון</w:t>
            </w:r>
          </w:p>
          <w:p w:rsidR="00012012" w:rsidRPr="00AF7FC6" w:rsidRDefault="00294C02" w:rsidP="007F6D65">
            <w:pPr>
              <w:spacing w:after="240"/>
              <w:ind w:left="720"/>
              <w:rPr>
                <w:rFonts w:asciiTheme="minorBidi" w:hAnsiTheme="minorBidi" w:cstheme="minorBidi"/>
                <w:b/>
                <w:bCs/>
                <w:color w:val="333333"/>
                <w:sz w:val="20"/>
                <w:szCs w:val="20"/>
                <w:rtl/>
              </w:rPr>
            </w:pPr>
            <w:r w:rsidRPr="00AF7FC6">
              <w:rPr>
                <w:rStyle w:val="style31"/>
                <w:rFonts w:asciiTheme="minorBidi" w:hAnsiTheme="minorBidi" w:cstheme="minorBidi"/>
                <w:color w:val="333333"/>
                <w:sz w:val="20"/>
                <w:szCs w:val="20"/>
                <w:rtl/>
              </w:rPr>
              <w:br/>
            </w:r>
            <w:r w:rsidR="00696F19">
              <w:rPr>
                <w:rFonts w:asciiTheme="minorBidi" w:eastAsia="Times New Roman" w:hAnsiTheme="minorBidi" w:cstheme="minorBidi"/>
                <w:b/>
                <w:bCs/>
                <w:color w:val="7030A0"/>
                <w:sz w:val="20"/>
                <w:szCs w:val="20"/>
              </w:rPr>
              <w:pict>
                <v:rect id="_x0000_i1036" style="width:415.3pt;height:1.5pt" o:hralign="center" o:hrstd="t" o:hr="t" fillcolor="#9d9da1" stroked="f"/>
              </w:pict>
            </w:r>
          </w:p>
          <w:p w:rsidR="0063747D" w:rsidRPr="00AF7FC6" w:rsidRDefault="00696F19" w:rsidP="00542F22">
            <w:pPr>
              <w:ind w:left="720"/>
              <w:rPr>
                <w:rFonts w:asciiTheme="minorBidi" w:hAnsiTheme="minorBidi" w:cstheme="minorBidi"/>
                <w:b/>
                <w:bCs/>
                <w:color w:val="C00000"/>
                <w:sz w:val="20"/>
                <w:szCs w:val="20"/>
                <w:rtl/>
              </w:rPr>
            </w:pPr>
            <w:hyperlink r:id="rId53" w:history="1">
              <w:r w:rsidR="0063747D" w:rsidRPr="00AF7FC6">
                <w:rPr>
                  <w:rStyle w:val="Hyperlink"/>
                  <w:rFonts w:asciiTheme="minorBidi" w:hAnsiTheme="minorBidi" w:cstheme="minorBidi"/>
                  <w:b/>
                  <w:bCs/>
                  <w:sz w:val="20"/>
                  <w:szCs w:val="20"/>
                  <w:rtl/>
                </w:rPr>
                <w:t>הרשמה</w:t>
              </w:r>
            </w:hyperlink>
          </w:p>
          <w:p w:rsidR="0063747D" w:rsidRPr="00AF7FC6" w:rsidRDefault="0063747D" w:rsidP="008A1F77">
            <w:pPr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  <w:p w:rsidR="0063747D" w:rsidRPr="00AF7FC6" w:rsidRDefault="0063747D" w:rsidP="008A1F77">
            <w:pPr>
              <w:rPr>
                <w:rFonts w:asciiTheme="minorBidi" w:hAnsiTheme="minorBidi" w:cstheme="minorBidi"/>
                <w:sz w:val="20"/>
                <w:szCs w:val="20"/>
                <w:rtl/>
              </w:rPr>
            </w:pPr>
          </w:p>
        </w:tc>
      </w:tr>
      <w:tr w:rsidR="0013127C" w:rsidRPr="00AF7FC6" w:rsidTr="008A1F77">
        <w:tc>
          <w:tcPr>
            <w:tcW w:w="10065" w:type="dxa"/>
            <w:shd w:val="clear" w:color="auto" w:fill="FFFFFF" w:themeFill="background1"/>
          </w:tcPr>
          <w:p w:rsidR="0013127C" w:rsidRPr="00AF7FC6" w:rsidRDefault="0013127C" w:rsidP="008A1F77">
            <w:pPr>
              <w:jc w:val="center"/>
              <w:rPr>
                <w:rFonts w:asciiTheme="minorBidi" w:hAnsiTheme="minorBidi" w:cstheme="minorBidi"/>
              </w:rPr>
            </w:pPr>
          </w:p>
        </w:tc>
      </w:tr>
    </w:tbl>
    <w:p w:rsidR="00E56844" w:rsidRPr="00AF7FC6" w:rsidRDefault="00E56844" w:rsidP="0059598B">
      <w:pPr>
        <w:rPr>
          <w:rFonts w:asciiTheme="minorBidi" w:hAnsiTheme="minorBidi" w:cstheme="minorBidi"/>
          <w:sz w:val="20"/>
          <w:szCs w:val="20"/>
        </w:rPr>
      </w:pPr>
    </w:p>
    <w:sectPr w:rsidR="00E56844" w:rsidRPr="00AF7FC6" w:rsidSect="00E56EEF">
      <w:type w:val="continuous"/>
      <w:pgSz w:w="11906" w:h="16838"/>
      <w:pgMar w:top="993" w:right="1800" w:bottom="1134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9417C"/>
    <w:multiLevelType w:val="hybridMultilevel"/>
    <w:tmpl w:val="803E3F20"/>
    <w:lvl w:ilvl="0" w:tplc="3A46E1D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>
    <w:nsid w:val="69536C09"/>
    <w:multiLevelType w:val="hybridMultilevel"/>
    <w:tmpl w:val="DB1E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CD3"/>
    <w:rsid w:val="000031AB"/>
    <w:rsid w:val="00004E06"/>
    <w:rsid w:val="00011001"/>
    <w:rsid w:val="00012012"/>
    <w:rsid w:val="000179F3"/>
    <w:rsid w:val="00023C90"/>
    <w:rsid w:val="000307AA"/>
    <w:rsid w:val="00036AF5"/>
    <w:rsid w:val="000436A7"/>
    <w:rsid w:val="0004380E"/>
    <w:rsid w:val="00051FFE"/>
    <w:rsid w:val="00057D41"/>
    <w:rsid w:val="000618C5"/>
    <w:rsid w:val="00067E7D"/>
    <w:rsid w:val="000727BB"/>
    <w:rsid w:val="00074407"/>
    <w:rsid w:val="00080532"/>
    <w:rsid w:val="0008621D"/>
    <w:rsid w:val="000872F5"/>
    <w:rsid w:val="00094655"/>
    <w:rsid w:val="00097477"/>
    <w:rsid w:val="00097EF2"/>
    <w:rsid w:val="000A576D"/>
    <w:rsid w:val="000A6B05"/>
    <w:rsid w:val="000A718B"/>
    <w:rsid w:val="000B1E81"/>
    <w:rsid w:val="000C0586"/>
    <w:rsid w:val="000C38D3"/>
    <w:rsid w:val="000D259B"/>
    <w:rsid w:val="000D2993"/>
    <w:rsid w:val="000D5746"/>
    <w:rsid w:val="000E06DE"/>
    <w:rsid w:val="000E66C8"/>
    <w:rsid w:val="001113A6"/>
    <w:rsid w:val="001116F5"/>
    <w:rsid w:val="00113F8B"/>
    <w:rsid w:val="0011698B"/>
    <w:rsid w:val="0012263B"/>
    <w:rsid w:val="00124946"/>
    <w:rsid w:val="001309D5"/>
    <w:rsid w:val="0013127C"/>
    <w:rsid w:val="00132618"/>
    <w:rsid w:val="0013437C"/>
    <w:rsid w:val="00137D04"/>
    <w:rsid w:val="001472C0"/>
    <w:rsid w:val="00160AB8"/>
    <w:rsid w:val="00162329"/>
    <w:rsid w:val="001625F3"/>
    <w:rsid w:val="00165E85"/>
    <w:rsid w:val="00171491"/>
    <w:rsid w:val="00172488"/>
    <w:rsid w:val="001725FC"/>
    <w:rsid w:val="00174272"/>
    <w:rsid w:val="00181E67"/>
    <w:rsid w:val="0019754C"/>
    <w:rsid w:val="001A11F4"/>
    <w:rsid w:val="001A5404"/>
    <w:rsid w:val="001A6401"/>
    <w:rsid w:val="001B378F"/>
    <w:rsid w:val="001C0190"/>
    <w:rsid w:val="001C19D5"/>
    <w:rsid w:val="001C30B9"/>
    <w:rsid w:val="001D0968"/>
    <w:rsid w:val="001D3C10"/>
    <w:rsid w:val="001E0F4D"/>
    <w:rsid w:val="001E12FB"/>
    <w:rsid w:val="001E3615"/>
    <w:rsid w:val="001E5126"/>
    <w:rsid w:val="001E633D"/>
    <w:rsid w:val="001F3CDD"/>
    <w:rsid w:val="002107C7"/>
    <w:rsid w:val="00211CD0"/>
    <w:rsid w:val="00213802"/>
    <w:rsid w:val="00226C7F"/>
    <w:rsid w:val="0022756F"/>
    <w:rsid w:val="00231DAC"/>
    <w:rsid w:val="002321B2"/>
    <w:rsid w:val="00232A42"/>
    <w:rsid w:val="002400FC"/>
    <w:rsid w:val="00245726"/>
    <w:rsid w:val="00246252"/>
    <w:rsid w:val="00257215"/>
    <w:rsid w:val="002707B4"/>
    <w:rsid w:val="00271329"/>
    <w:rsid w:val="00271484"/>
    <w:rsid w:val="00271F01"/>
    <w:rsid w:val="00271F46"/>
    <w:rsid w:val="00272C61"/>
    <w:rsid w:val="002743EB"/>
    <w:rsid w:val="00274F0B"/>
    <w:rsid w:val="0027570E"/>
    <w:rsid w:val="00276B67"/>
    <w:rsid w:val="00281786"/>
    <w:rsid w:val="002824CA"/>
    <w:rsid w:val="00292C76"/>
    <w:rsid w:val="00294BD1"/>
    <w:rsid w:val="00294C02"/>
    <w:rsid w:val="00295152"/>
    <w:rsid w:val="002B5160"/>
    <w:rsid w:val="002D1578"/>
    <w:rsid w:val="002D4722"/>
    <w:rsid w:val="002D68A9"/>
    <w:rsid w:val="002F0A8D"/>
    <w:rsid w:val="002F4D1F"/>
    <w:rsid w:val="002F7DB6"/>
    <w:rsid w:val="003001BB"/>
    <w:rsid w:val="00300E90"/>
    <w:rsid w:val="0030136A"/>
    <w:rsid w:val="00311DBE"/>
    <w:rsid w:val="003127A5"/>
    <w:rsid w:val="003158C4"/>
    <w:rsid w:val="003305ED"/>
    <w:rsid w:val="00331671"/>
    <w:rsid w:val="003329D3"/>
    <w:rsid w:val="00335153"/>
    <w:rsid w:val="00335E28"/>
    <w:rsid w:val="00340894"/>
    <w:rsid w:val="00351D8A"/>
    <w:rsid w:val="00355848"/>
    <w:rsid w:val="003618E6"/>
    <w:rsid w:val="00363D9A"/>
    <w:rsid w:val="00370935"/>
    <w:rsid w:val="00375D26"/>
    <w:rsid w:val="003767CF"/>
    <w:rsid w:val="00381367"/>
    <w:rsid w:val="00383A53"/>
    <w:rsid w:val="0038446C"/>
    <w:rsid w:val="00391E3C"/>
    <w:rsid w:val="00391F26"/>
    <w:rsid w:val="003956C0"/>
    <w:rsid w:val="003A1300"/>
    <w:rsid w:val="003B075E"/>
    <w:rsid w:val="003C09C9"/>
    <w:rsid w:val="003C3CD9"/>
    <w:rsid w:val="003C68B8"/>
    <w:rsid w:val="003C6BD7"/>
    <w:rsid w:val="003C739A"/>
    <w:rsid w:val="003D20E2"/>
    <w:rsid w:val="003D2F20"/>
    <w:rsid w:val="003D3AA3"/>
    <w:rsid w:val="003D3D80"/>
    <w:rsid w:val="003D4358"/>
    <w:rsid w:val="003E1735"/>
    <w:rsid w:val="003E299C"/>
    <w:rsid w:val="003E4F50"/>
    <w:rsid w:val="003F78E3"/>
    <w:rsid w:val="004001A4"/>
    <w:rsid w:val="004013A1"/>
    <w:rsid w:val="00401C09"/>
    <w:rsid w:val="00406660"/>
    <w:rsid w:val="004153AD"/>
    <w:rsid w:val="004168AF"/>
    <w:rsid w:val="00416EF2"/>
    <w:rsid w:val="00416F15"/>
    <w:rsid w:val="00430C93"/>
    <w:rsid w:val="004323DE"/>
    <w:rsid w:val="00433D06"/>
    <w:rsid w:val="00435A15"/>
    <w:rsid w:val="004471E6"/>
    <w:rsid w:val="00450448"/>
    <w:rsid w:val="004920F9"/>
    <w:rsid w:val="00493FF0"/>
    <w:rsid w:val="004B54EC"/>
    <w:rsid w:val="004C2ACD"/>
    <w:rsid w:val="004D59D4"/>
    <w:rsid w:val="004E63DB"/>
    <w:rsid w:val="004F0F2C"/>
    <w:rsid w:val="004F50A3"/>
    <w:rsid w:val="005032DD"/>
    <w:rsid w:val="00504BA0"/>
    <w:rsid w:val="005117F3"/>
    <w:rsid w:val="00517AF7"/>
    <w:rsid w:val="005218B0"/>
    <w:rsid w:val="005255EB"/>
    <w:rsid w:val="00526F34"/>
    <w:rsid w:val="00530E1D"/>
    <w:rsid w:val="0053712C"/>
    <w:rsid w:val="00542F22"/>
    <w:rsid w:val="005452F8"/>
    <w:rsid w:val="00545E7A"/>
    <w:rsid w:val="00546D93"/>
    <w:rsid w:val="00556D71"/>
    <w:rsid w:val="005616A5"/>
    <w:rsid w:val="00561C3A"/>
    <w:rsid w:val="005641C7"/>
    <w:rsid w:val="005671FC"/>
    <w:rsid w:val="00575EEB"/>
    <w:rsid w:val="00581D9D"/>
    <w:rsid w:val="005822F1"/>
    <w:rsid w:val="00583EBF"/>
    <w:rsid w:val="00585E39"/>
    <w:rsid w:val="00590D05"/>
    <w:rsid w:val="00593D59"/>
    <w:rsid w:val="0059598B"/>
    <w:rsid w:val="00596D19"/>
    <w:rsid w:val="005979E9"/>
    <w:rsid w:val="005B2811"/>
    <w:rsid w:val="005C0986"/>
    <w:rsid w:val="005C23EE"/>
    <w:rsid w:val="005C24D8"/>
    <w:rsid w:val="005D41F9"/>
    <w:rsid w:val="005D791C"/>
    <w:rsid w:val="005E48AE"/>
    <w:rsid w:val="005F675D"/>
    <w:rsid w:val="00600C46"/>
    <w:rsid w:val="00601421"/>
    <w:rsid w:val="006153D4"/>
    <w:rsid w:val="00620592"/>
    <w:rsid w:val="0062478D"/>
    <w:rsid w:val="00625C8F"/>
    <w:rsid w:val="006268C6"/>
    <w:rsid w:val="0062738D"/>
    <w:rsid w:val="00636362"/>
    <w:rsid w:val="0063747D"/>
    <w:rsid w:val="0064450F"/>
    <w:rsid w:val="00651A1B"/>
    <w:rsid w:val="00661A05"/>
    <w:rsid w:val="006646A6"/>
    <w:rsid w:val="0068320F"/>
    <w:rsid w:val="00686E51"/>
    <w:rsid w:val="00690985"/>
    <w:rsid w:val="006915A9"/>
    <w:rsid w:val="00696F19"/>
    <w:rsid w:val="006A1FFA"/>
    <w:rsid w:val="006B6EF7"/>
    <w:rsid w:val="006C2975"/>
    <w:rsid w:val="006C3B84"/>
    <w:rsid w:val="006E5D21"/>
    <w:rsid w:val="006F0066"/>
    <w:rsid w:val="006F3BAA"/>
    <w:rsid w:val="00701B95"/>
    <w:rsid w:val="00702D5C"/>
    <w:rsid w:val="00706F87"/>
    <w:rsid w:val="00707EC3"/>
    <w:rsid w:val="007146C8"/>
    <w:rsid w:val="007146F1"/>
    <w:rsid w:val="007150EE"/>
    <w:rsid w:val="00716D21"/>
    <w:rsid w:val="00724CB6"/>
    <w:rsid w:val="00732878"/>
    <w:rsid w:val="00734522"/>
    <w:rsid w:val="007506A4"/>
    <w:rsid w:val="00751C3C"/>
    <w:rsid w:val="007520AB"/>
    <w:rsid w:val="00752DDD"/>
    <w:rsid w:val="0075414A"/>
    <w:rsid w:val="007541DB"/>
    <w:rsid w:val="00754787"/>
    <w:rsid w:val="00763BF4"/>
    <w:rsid w:val="00767A9B"/>
    <w:rsid w:val="0077112E"/>
    <w:rsid w:val="00782B3F"/>
    <w:rsid w:val="007864BB"/>
    <w:rsid w:val="007906F4"/>
    <w:rsid w:val="00794EFB"/>
    <w:rsid w:val="007954A4"/>
    <w:rsid w:val="007B1BAA"/>
    <w:rsid w:val="007B6DB1"/>
    <w:rsid w:val="007B6F0B"/>
    <w:rsid w:val="007C146B"/>
    <w:rsid w:val="007C7034"/>
    <w:rsid w:val="007D710E"/>
    <w:rsid w:val="007E1721"/>
    <w:rsid w:val="007E1957"/>
    <w:rsid w:val="007F3F2C"/>
    <w:rsid w:val="007F5D04"/>
    <w:rsid w:val="007F6D65"/>
    <w:rsid w:val="007F6EA8"/>
    <w:rsid w:val="00802342"/>
    <w:rsid w:val="00803BDA"/>
    <w:rsid w:val="008136DB"/>
    <w:rsid w:val="00813AFD"/>
    <w:rsid w:val="00821E04"/>
    <w:rsid w:val="00833A52"/>
    <w:rsid w:val="0083539E"/>
    <w:rsid w:val="008354B5"/>
    <w:rsid w:val="00840569"/>
    <w:rsid w:val="00843870"/>
    <w:rsid w:val="00843EF7"/>
    <w:rsid w:val="0084506B"/>
    <w:rsid w:val="00852847"/>
    <w:rsid w:val="008568AB"/>
    <w:rsid w:val="00867E7D"/>
    <w:rsid w:val="0087308B"/>
    <w:rsid w:val="00874624"/>
    <w:rsid w:val="008765F1"/>
    <w:rsid w:val="008803CC"/>
    <w:rsid w:val="00893BA6"/>
    <w:rsid w:val="008A04C2"/>
    <w:rsid w:val="008A1F77"/>
    <w:rsid w:val="008A3ACE"/>
    <w:rsid w:val="008B43E7"/>
    <w:rsid w:val="008C2F08"/>
    <w:rsid w:val="008D03DF"/>
    <w:rsid w:val="008D26EF"/>
    <w:rsid w:val="008D3120"/>
    <w:rsid w:val="008E11A7"/>
    <w:rsid w:val="008E27F6"/>
    <w:rsid w:val="008E55CA"/>
    <w:rsid w:val="008F73EE"/>
    <w:rsid w:val="0090368D"/>
    <w:rsid w:val="00903DE6"/>
    <w:rsid w:val="009119A3"/>
    <w:rsid w:val="009141A9"/>
    <w:rsid w:val="009173A4"/>
    <w:rsid w:val="00917819"/>
    <w:rsid w:val="00922FB8"/>
    <w:rsid w:val="00932A9C"/>
    <w:rsid w:val="009353F8"/>
    <w:rsid w:val="00935D25"/>
    <w:rsid w:val="00935DC1"/>
    <w:rsid w:val="00937F08"/>
    <w:rsid w:val="009425F7"/>
    <w:rsid w:val="00946C70"/>
    <w:rsid w:val="009507F6"/>
    <w:rsid w:val="00965E6E"/>
    <w:rsid w:val="009720EB"/>
    <w:rsid w:val="009902D3"/>
    <w:rsid w:val="00990EEF"/>
    <w:rsid w:val="00991E83"/>
    <w:rsid w:val="009951C5"/>
    <w:rsid w:val="009A08CD"/>
    <w:rsid w:val="009A09FE"/>
    <w:rsid w:val="009A4113"/>
    <w:rsid w:val="009A7688"/>
    <w:rsid w:val="009B0C45"/>
    <w:rsid w:val="009B49ED"/>
    <w:rsid w:val="009B637A"/>
    <w:rsid w:val="009C0C2B"/>
    <w:rsid w:val="009C13AD"/>
    <w:rsid w:val="009D30DD"/>
    <w:rsid w:val="009E1B39"/>
    <w:rsid w:val="009F26B8"/>
    <w:rsid w:val="009F3351"/>
    <w:rsid w:val="009F5DD9"/>
    <w:rsid w:val="009F7F61"/>
    <w:rsid w:val="00A1191A"/>
    <w:rsid w:val="00A12930"/>
    <w:rsid w:val="00A13505"/>
    <w:rsid w:val="00A222B6"/>
    <w:rsid w:val="00A22391"/>
    <w:rsid w:val="00A25D37"/>
    <w:rsid w:val="00A41157"/>
    <w:rsid w:val="00A476A3"/>
    <w:rsid w:val="00A5498B"/>
    <w:rsid w:val="00A62D1F"/>
    <w:rsid w:val="00A6491E"/>
    <w:rsid w:val="00A66C17"/>
    <w:rsid w:val="00A744A7"/>
    <w:rsid w:val="00A7554B"/>
    <w:rsid w:val="00A75D1F"/>
    <w:rsid w:val="00A80B82"/>
    <w:rsid w:val="00AA0216"/>
    <w:rsid w:val="00AA34C6"/>
    <w:rsid w:val="00AA74EA"/>
    <w:rsid w:val="00AB15BC"/>
    <w:rsid w:val="00AC00EE"/>
    <w:rsid w:val="00AC3893"/>
    <w:rsid w:val="00AD0A74"/>
    <w:rsid w:val="00AD6680"/>
    <w:rsid w:val="00AE36AA"/>
    <w:rsid w:val="00AF35A0"/>
    <w:rsid w:val="00AF362A"/>
    <w:rsid w:val="00AF7868"/>
    <w:rsid w:val="00AF7FC6"/>
    <w:rsid w:val="00B06327"/>
    <w:rsid w:val="00B07395"/>
    <w:rsid w:val="00B1237B"/>
    <w:rsid w:val="00B15AD3"/>
    <w:rsid w:val="00B22354"/>
    <w:rsid w:val="00B239FC"/>
    <w:rsid w:val="00B23BE4"/>
    <w:rsid w:val="00B32F6F"/>
    <w:rsid w:val="00B3446B"/>
    <w:rsid w:val="00B37967"/>
    <w:rsid w:val="00B4038D"/>
    <w:rsid w:val="00B45B7F"/>
    <w:rsid w:val="00B55698"/>
    <w:rsid w:val="00B61BD7"/>
    <w:rsid w:val="00B64806"/>
    <w:rsid w:val="00B66332"/>
    <w:rsid w:val="00B674F6"/>
    <w:rsid w:val="00B80E5A"/>
    <w:rsid w:val="00B81AC4"/>
    <w:rsid w:val="00B8410D"/>
    <w:rsid w:val="00B93B15"/>
    <w:rsid w:val="00BA3B1B"/>
    <w:rsid w:val="00BA6D15"/>
    <w:rsid w:val="00BD462F"/>
    <w:rsid w:val="00BD68AF"/>
    <w:rsid w:val="00BE0805"/>
    <w:rsid w:val="00BE0E35"/>
    <w:rsid w:val="00BF7805"/>
    <w:rsid w:val="00C00BD7"/>
    <w:rsid w:val="00C142AE"/>
    <w:rsid w:val="00C23A05"/>
    <w:rsid w:val="00C30016"/>
    <w:rsid w:val="00C353F2"/>
    <w:rsid w:val="00C51A7C"/>
    <w:rsid w:val="00C53715"/>
    <w:rsid w:val="00C628F5"/>
    <w:rsid w:val="00C62C85"/>
    <w:rsid w:val="00C630D4"/>
    <w:rsid w:val="00C65EF2"/>
    <w:rsid w:val="00C752F1"/>
    <w:rsid w:val="00C77376"/>
    <w:rsid w:val="00C801E9"/>
    <w:rsid w:val="00C84F3F"/>
    <w:rsid w:val="00C904C7"/>
    <w:rsid w:val="00C90FC2"/>
    <w:rsid w:val="00CA5DFB"/>
    <w:rsid w:val="00CB38E9"/>
    <w:rsid w:val="00CB3E46"/>
    <w:rsid w:val="00CB4558"/>
    <w:rsid w:val="00CC3BA5"/>
    <w:rsid w:val="00CC65EC"/>
    <w:rsid w:val="00CC6919"/>
    <w:rsid w:val="00CD19BD"/>
    <w:rsid w:val="00CD60AF"/>
    <w:rsid w:val="00CD7FA4"/>
    <w:rsid w:val="00CE308D"/>
    <w:rsid w:val="00CF0CD3"/>
    <w:rsid w:val="00D0122E"/>
    <w:rsid w:val="00D03F28"/>
    <w:rsid w:val="00D13B66"/>
    <w:rsid w:val="00D1451E"/>
    <w:rsid w:val="00D266B9"/>
    <w:rsid w:val="00D40151"/>
    <w:rsid w:val="00D427C2"/>
    <w:rsid w:val="00D44B73"/>
    <w:rsid w:val="00D466FF"/>
    <w:rsid w:val="00D4785D"/>
    <w:rsid w:val="00D513C4"/>
    <w:rsid w:val="00D53828"/>
    <w:rsid w:val="00D549CF"/>
    <w:rsid w:val="00D5727F"/>
    <w:rsid w:val="00D62D46"/>
    <w:rsid w:val="00D63564"/>
    <w:rsid w:val="00D81C07"/>
    <w:rsid w:val="00DA16BC"/>
    <w:rsid w:val="00DB1FB3"/>
    <w:rsid w:val="00DB2558"/>
    <w:rsid w:val="00DC272A"/>
    <w:rsid w:val="00DC2935"/>
    <w:rsid w:val="00DC2FD0"/>
    <w:rsid w:val="00DC4A9D"/>
    <w:rsid w:val="00DC511D"/>
    <w:rsid w:val="00DC60CA"/>
    <w:rsid w:val="00DD3139"/>
    <w:rsid w:val="00DD526A"/>
    <w:rsid w:val="00DE0728"/>
    <w:rsid w:val="00DE27CA"/>
    <w:rsid w:val="00DE3295"/>
    <w:rsid w:val="00DE5164"/>
    <w:rsid w:val="00DE5D2A"/>
    <w:rsid w:val="00DF1636"/>
    <w:rsid w:val="00DF6C1D"/>
    <w:rsid w:val="00E12397"/>
    <w:rsid w:val="00E12759"/>
    <w:rsid w:val="00E13A71"/>
    <w:rsid w:val="00E20194"/>
    <w:rsid w:val="00E3267F"/>
    <w:rsid w:val="00E41032"/>
    <w:rsid w:val="00E473C3"/>
    <w:rsid w:val="00E50131"/>
    <w:rsid w:val="00E54A4E"/>
    <w:rsid w:val="00E56844"/>
    <w:rsid w:val="00E56EEF"/>
    <w:rsid w:val="00E577A6"/>
    <w:rsid w:val="00E62E70"/>
    <w:rsid w:val="00E647F0"/>
    <w:rsid w:val="00E7528C"/>
    <w:rsid w:val="00E816D9"/>
    <w:rsid w:val="00E82D2D"/>
    <w:rsid w:val="00E842C7"/>
    <w:rsid w:val="00E94FCD"/>
    <w:rsid w:val="00EA1CD4"/>
    <w:rsid w:val="00EA77AF"/>
    <w:rsid w:val="00EB39AA"/>
    <w:rsid w:val="00EB4D0C"/>
    <w:rsid w:val="00EC3F6E"/>
    <w:rsid w:val="00EC4BA8"/>
    <w:rsid w:val="00EC6E68"/>
    <w:rsid w:val="00ED1704"/>
    <w:rsid w:val="00ED5EC8"/>
    <w:rsid w:val="00EE05A3"/>
    <w:rsid w:val="00EE1922"/>
    <w:rsid w:val="00EE51E1"/>
    <w:rsid w:val="00EF1A7D"/>
    <w:rsid w:val="00EF2828"/>
    <w:rsid w:val="00EF30B7"/>
    <w:rsid w:val="00F067B7"/>
    <w:rsid w:val="00F10D92"/>
    <w:rsid w:val="00F11204"/>
    <w:rsid w:val="00F16EDD"/>
    <w:rsid w:val="00F25310"/>
    <w:rsid w:val="00F33632"/>
    <w:rsid w:val="00F43AEA"/>
    <w:rsid w:val="00F513BA"/>
    <w:rsid w:val="00F54A4B"/>
    <w:rsid w:val="00F54C7B"/>
    <w:rsid w:val="00F5783A"/>
    <w:rsid w:val="00F64D1D"/>
    <w:rsid w:val="00F70861"/>
    <w:rsid w:val="00F83BC7"/>
    <w:rsid w:val="00F8493A"/>
    <w:rsid w:val="00F92C67"/>
    <w:rsid w:val="00F940A6"/>
    <w:rsid w:val="00FA31F2"/>
    <w:rsid w:val="00FB0EB4"/>
    <w:rsid w:val="00FB6710"/>
    <w:rsid w:val="00FC6B40"/>
    <w:rsid w:val="00FD0D0E"/>
    <w:rsid w:val="00FE0945"/>
    <w:rsid w:val="00FE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4"/>
        <w:lang w:val="en-US" w:eastAsia="en-US" w:bidi="he-IL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819"/>
    <w:pPr>
      <w:bidi/>
      <w:spacing w:after="0" w:line="240" w:lineRule="auto"/>
    </w:pPr>
    <w:rPr>
      <w:rFonts w:ascii="Calibri" w:hAnsi="Calibri" w:cs="Calibri"/>
      <w:szCs w:val="22"/>
    </w:rPr>
  </w:style>
  <w:style w:type="paragraph" w:styleId="5">
    <w:name w:val="heading 5"/>
    <w:basedOn w:val="a"/>
    <w:link w:val="50"/>
    <w:uiPriority w:val="9"/>
    <w:semiHidden/>
    <w:unhideWhenUsed/>
    <w:qFormat/>
    <w:rsid w:val="00917819"/>
    <w:pPr>
      <w:bidi w:val="0"/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F0CD3"/>
    <w:rPr>
      <w:color w:val="0000FF"/>
      <w:u w:val="single"/>
    </w:rPr>
  </w:style>
  <w:style w:type="character" w:customStyle="1" w:styleId="50">
    <w:name w:val="כותרת 5 תו"/>
    <w:basedOn w:val="a0"/>
    <w:link w:val="5"/>
    <w:uiPriority w:val="9"/>
    <w:semiHidden/>
    <w:rsid w:val="00917819"/>
    <w:rPr>
      <w:rFonts w:ascii="Times New Roman" w:hAnsi="Times New Roman"/>
      <w:b/>
      <w:bCs/>
      <w:sz w:val="20"/>
      <w:szCs w:val="20"/>
    </w:rPr>
  </w:style>
  <w:style w:type="paragraph" w:styleId="a3">
    <w:name w:val="List Paragraph"/>
    <w:basedOn w:val="a"/>
    <w:uiPriority w:val="34"/>
    <w:qFormat/>
    <w:rsid w:val="00917819"/>
    <w:pPr>
      <w:spacing w:after="200" w:line="360" w:lineRule="auto"/>
      <w:ind w:left="720"/>
    </w:pPr>
  </w:style>
  <w:style w:type="character" w:styleId="FollowedHyperlink">
    <w:name w:val="FollowedHyperlink"/>
    <w:basedOn w:val="a0"/>
    <w:uiPriority w:val="99"/>
    <w:semiHidden/>
    <w:unhideWhenUsed/>
    <w:rsid w:val="00917819"/>
    <w:rPr>
      <w:color w:val="800080" w:themeColor="followedHyperlink"/>
      <w:u w:val="single"/>
    </w:rPr>
  </w:style>
  <w:style w:type="character" w:styleId="a4">
    <w:name w:val="Strong"/>
    <w:basedOn w:val="a0"/>
    <w:uiPriority w:val="22"/>
    <w:qFormat/>
    <w:rsid w:val="009902D3"/>
    <w:rPr>
      <w:b/>
      <w:bCs/>
    </w:rPr>
  </w:style>
  <w:style w:type="character" w:customStyle="1" w:styleId="style31">
    <w:name w:val="style31"/>
    <w:basedOn w:val="a0"/>
    <w:rsid w:val="00BE0E35"/>
    <w:rPr>
      <w:b/>
      <w:bCs/>
      <w:sz w:val="11"/>
      <w:szCs w:val="11"/>
    </w:rPr>
  </w:style>
  <w:style w:type="paragraph" w:styleId="NormalWeb">
    <w:name w:val="Normal (Web)"/>
    <w:basedOn w:val="a"/>
    <w:uiPriority w:val="99"/>
    <w:unhideWhenUsed/>
    <w:rsid w:val="00295152"/>
    <w:pPr>
      <w:bidi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leftlinks">
    <w:name w:val="leftlinks"/>
    <w:basedOn w:val="a0"/>
    <w:rsid w:val="00295152"/>
  </w:style>
  <w:style w:type="paragraph" w:styleId="a5">
    <w:name w:val="Balloon Text"/>
    <w:basedOn w:val="a"/>
    <w:link w:val="a6"/>
    <w:uiPriority w:val="99"/>
    <w:semiHidden/>
    <w:unhideWhenUsed/>
    <w:rsid w:val="00370935"/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37093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374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2">
    <w:name w:val="emailstyle22"/>
    <w:basedOn w:val="a0"/>
    <w:semiHidden/>
    <w:rsid w:val="0063747D"/>
    <w:rPr>
      <w:rFonts w:ascii="Calibri" w:hAnsi="Calibri" w:cs="Calibri" w:hint="default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4"/>
        <w:lang w:val="en-US" w:eastAsia="en-US" w:bidi="he-IL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819"/>
    <w:pPr>
      <w:bidi/>
      <w:spacing w:after="0" w:line="240" w:lineRule="auto"/>
    </w:pPr>
    <w:rPr>
      <w:rFonts w:ascii="Calibri" w:hAnsi="Calibri" w:cs="Calibri"/>
      <w:szCs w:val="22"/>
    </w:rPr>
  </w:style>
  <w:style w:type="paragraph" w:styleId="5">
    <w:name w:val="heading 5"/>
    <w:basedOn w:val="a"/>
    <w:link w:val="50"/>
    <w:uiPriority w:val="9"/>
    <w:semiHidden/>
    <w:unhideWhenUsed/>
    <w:qFormat/>
    <w:rsid w:val="00917819"/>
    <w:pPr>
      <w:bidi w:val="0"/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F0CD3"/>
    <w:rPr>
      <w:color w:val="0000FF"/>
      <w:u w:val="single"/>
    </w:rPr>
  </w:style>
  <w:style w:type="character" w:customStyle="1" w:styleId="50">
    <w:name w:val="כותרת 5 תו"/>
    <w:basedOn w:val="a0"/>
    <w:link w:val="5"/>
    <w:uiPriority w:val="9"/>
    <w:semiHidden/>
    <w:rsid w:val="00917819"/>
    <w:rPr>
      <w:rFonts w:ascii="Times New Roman" w:hAnsi="Times New Roman"/>
      <w:b/>
      <w:bCs/>
      <w:sz w:val="20"/>
      <w:szCs w:val="20"/>
    </w:rPr>
  </w:style>
  <w:style w:type="paragraph" w:styleId="a3">
    <w:name w:val="List Paragraph"/>
    <w:basedOn w:val="a"/>
    <w:uiPriority w:val="34"/>
    <w:qFormat/>
    <w:rsid w:val="00917819"/>
    <w:pPr>
      <w:spacing w:after="200" w:line="360" w:lineRule="auto"/>
      <w:ind w:left="720"/>
    </w:pPr>
  </w:style>
  <w:style w:type="character" w:styleId="FollowedHyperlink">
    <w:name w:val="FollowedHyperlink"/>
    <w:basedOn w:val="a0"/>
    <w:uiPriority w:val="99"/>
    <w:semiHidden/>
    <w:unhideWhenUsed/>
    <w:rsid w:val="00917819"/>
    <w:rPr>
      <w:color w:val="800080" w:themeColor="followedHyperlink"/>
      <w:u w:val="single"/>
    </w:rPr>
  </w:style>
  <w:style w:type="character" w:styleId="a4">
    <w:name w:val="Strong"/>
    <w:basedOn w:val="a0"/>
    <w:uiPriority w:val="22"/>
    <w:qFormat/>
    <w:rsid w:val="009902D3"/>
    <w:rPr>
      <w:b/>
      <w:bCs/>
    </w:rPr>
  </w:style>
  <w:style w:type="character" w:customStyle="1" w:styleId="style31">
    <w:name w:val="style31"/>
    <w:basedOn w:val="a0"/>
    <w:rsid w:val="00BE0E35"/>
    <w:rPr>
      <w:b/>
      <w:bCs/>
      <w:sz w:val="11"/>
      <w:szCs w:val="11"/>
    </w:rPr>
  </w:style>
  <w:style w:type="paragraph" w:styleId="NormalWeb">
    <w:name w:val="Normal (Web)"/>
    <w:basedOn w:val="a"/>
    <w:uiPriority w:val="99"/>
    <w:unhideWhenUsed/>
    <w:rsid w:val="00295152"/>
    <w:pPr>
      <w:bidi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leftlinks">
    <w:name w:val="leftlinks"/>
    <w:basedOn w:val="a0"/>
    <w:rsid w:val="00295152"/>
  </w:style>
  <w:style w:type="paragraph" w:styleId="a5">
    <w:name w:val="Balloon Text"/>
    <w:basedOn w:val="a"/>
    <w:link w:val="a6"/>
    <w:uiPriority w:val="99"/>
    <w:semiHidden/>
    <w:unhideWhenUsed/>
    <w:rsid w:val="00370935"/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37093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374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2">
    <w:name w:val="emailstyle22"/>
    <w:basedOn w:val="a0"/>
    <w:semiHidden/>
    <w:rsid w:val="0063747D"/>
    <w:rPr>
      <w:rFonts w:ascii="Calibri" w:hAnsi="Calibri" w:cs="Calibri" w:hint="default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4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6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16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4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1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5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85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31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476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00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89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570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907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924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398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6874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2214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63435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79502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98157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62464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94824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20360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30678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08144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83923301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199246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085222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41036782">
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<w:marRight w:val="96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single" w:sz="6" w:space="6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5120563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8943085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890452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261757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2756585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822701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09557139">
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94664830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0117539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956135414">
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<w:marRight w:val="96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single" w:sz="6" w:space="6" w:color="CCCCCC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6113003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10029268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22436431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59560196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46497899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13679713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61433783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95756711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223558803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32254578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883010310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7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24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86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68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6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80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69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71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204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00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471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795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8449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1491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2484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6648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015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393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20391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4928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10301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64803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6491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48314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178400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8759945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75"/>
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12" w:space="4" w:color="000000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513778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453483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44964752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950957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210730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2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7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5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31211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59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2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31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29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F5F5F5"/>
                                        <w:left w:val="single" w:sz="4" w:space="0" w:color="F5F5F5"/>
                                        <w:bottom w:val="single" w:sz="4" w:space="0" w:color="F5F5F5"/>
                                        <w:right w:val="single" w:sz="4" w:space="0" w:color="F5F5F5"/>
                                      </w:divBdr>
                                      <w:divsChild>
                                        <w:div w:id="110692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41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69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8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8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9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5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6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78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12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1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82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67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61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27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097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929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70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3349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286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661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5063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448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0500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1778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74448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4249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51557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90610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73385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56168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92272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9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7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3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0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48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94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26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33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97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35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710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979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987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808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196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980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1536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1433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3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890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25826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0553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94860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77720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26516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78741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41860900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75"/>
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12" w:space="4" w:color="000000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46005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233159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28615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06435313">
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<w:marLeft w:val="75"/>
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single" w:sz="12" w:space="4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541046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9140770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938536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949177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5615026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3188760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3650321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9926479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5967357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63237109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92002236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55218486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79976799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46769554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7151591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2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83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09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9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51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9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80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732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97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750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574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4165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496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6598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5802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6248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25812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82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46646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9081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87022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58486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96873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36006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73035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313197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90459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844111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2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7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82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00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9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50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91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655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757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292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816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4414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869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949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9212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2745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290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0785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50780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5116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58407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09854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41008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587816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39833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899547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339483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16841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1340776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392941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120391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kash.org.il/" TargetMode="External"/><Relationship Id="rId18" Type="http://schemas.openxmlformats.org/officeDocument/2006/relationships/hyperlink" Target="http://www.pmo.gov.il/English/Pages/default.aspx" TargetMode="External"/><Relationship Id="rId26" Type="http://schemas.openxmlformats.org/officeDocument/2006/relationships/hyperlink" Target="http://www.archives.jdc.org/" TargetMode="External"/><Relationship Id="rId39" Type="http://schemas.openxmlformats.org/officeDocument/2006/relationships/hyperlink" Target="http://he.wikisource.org/wiki/" TargetMode="External"/><Relationship Id="rId21" Type="http://schemas.openxmlformats.org/officeDocument/2006/relationships/hyperlink" Target="http://www.digital-heritage.org.il/" TargetMode="External"/><Relationship Id="rId34" Type="http://schemas.openxmlformats.org/officeDocument/2006/relationships/hyperlink" Target="http://web.nli.org.il/sites/NLI/English/Pages/default.aspx" TargetMode="External"/><Relationship Id="rId42" Type="http://schemas.openxmlformats.org/officeDocument/2006/relationships/hyperlink" Target="http://www.makash.org.il/index.php?option=com_content&amp;task=view&amp;id=89&amp;Itemid=181" TargetMode="External"/><Relationship Id="rId47" Type="http://schemas.openxmlformats.org/officeDocument/2006/relationships/hyperlink" Target="http://web.nli.org.il/sites/nli/hebrew/pages/default.aspx/" TargetMode="External"/><Relationship Id="rId50" Type="http://schemas.openxmlformats.org/officeDocument/2006/relationships/hyperlink" Target="file:///C:\Users\tal\AppData\Local\Microsoft\Windows\Temporary%20Internet%20Files\Content.Outlook\ZC3IENR9\www.eagle-network.eu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tiff"/><Relationship Id="rId12" Type="http://schemas.openxmlformats.org/officeDocument/2006/relationships/hyperlink" Target="http://www.imj.org.il/" TargetMode="External"/><Relationship Id="rId17" Type="http://schemas.openxmlformats.org/officeDocument/2006/relationships/hyperlink" Target="http://web.nli.org.il/sites/NLI/English/Pages/default.aspx" TargetMode="External"/><Relationship Id="rId25" Type="http://schemas.openxmlformats.org/officeDocument/2006/relationships/hyperlink" Target="http://www.ub.uni-frankfurt.de/" TargetMode="External"/><Relationship Id="rId33" Type="http://schemas.openxmlformats.org/officeDocument/2006/relationships/hyperlink" Target="http://cja.huji.ac.il/" TargetMode="External"/><Relationship Id="rId38" Type="http://schemas.openxmlformats.org/officeDocument/2006/relationships/hyperlink" Target="http://opensiddur.org/" TargetMode="External"/><Relationship Id="rId46" Type="http://schemas.openxmlformats.org/officeDocument/2006/relationships/hyperlink" Target="http://www.openu.ac.i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mj.org.il" TargetMode="External"/><Relationship Id="rId20" Type="http://schemas.openxmlformats.org/officeDocument/2006/relationships/hyperlink" Target="http://www.minervaisrael.org.il" TargetMode="External"/><Relationship Id="rId29" Type="http://schemas.openxmlformats.org/officeDocument/2006/relationships/hyperlink" Target="http://www.v-must.net/" TargetMode="External"/><Relationship Id="rId41" Type="http://schemas.openxmlformats.org/officeDocument/2006/relationships/hyperlink" Target="http://www.pisga-pt.org.il/webPro/index.asp?codeClient=902&amp;CodeSubWeb=0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igitalmeetsculture.net/article/going-digital-the-israeli-museums-view/" TargetMode="External"/><Relationship Id="rId24" Type="http://schemas.openxmlformats.org/officeDocument/2006/relationships/hyperlink" Target="http://web.nli.org.il/sites/NLI/English/Pages/default.aspx" TargetMode="External"/><Relationship Id="rId32" Type="http://schemas.openxmlformats.org/officeDocument/2006/relationships/hyperlink" Target="http://lcud.tau.ac.il/urban-and-design-research-for-better-cities" TargetMode="External"/><Relationship Id="rId37" Type="http://schemas.openxmlformats.org/officeDocument/2006/relationships/hyperlink" Target="http://benyehuda.org/" TargetMode="External"/><Relationship Id="rId40" Type="http://schemas.openxmlformats.org/officeDocument/2006/relationships/hyperlink" Target="http://cms.education.gov.il/educationcms/units/madatech/englishsifria/scienceandtechnologyadministration/odot_aminhal_eng.htm" TargetMode="External"/><Relationship Id="rId45" Type="http://schemas.openxmlformats.org/officeDocument/2006/relationships/hyperlink" Target="http://meital.iucc.ac.il/" TargetMode="External"/><Relationship Id="rId53" Type="http://schemas.openxmlformats.org/officeDocument/2006/relationships/hyperlink" Target="http://www.digital-heritage.org.il/register2013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vanleer.org.il/eng/content.asp?id=645" TargetMode="External"/><Relationship Id="rId23" Type="http://schemas.openxmlformats.org/officeDocument/2006/relationships/hyperlink" Target="http://www.ub.uni-frankfurt.de/" TargetMode="External"/><Relationship Id="rId28" Type="http://schemas.openxmlformats.org/officeDocument/2006/relationships/hyperlink" Target="http://www.judaica-europeana.eu/" TargetMode="External"/><Relationship Id="rId36" Type="http://schemas.openxmlformats.org/officeDocument/2006/relationships/hyperlink" Target="http://www.sefaria.org/" TargetMode="External"/><Relationship Id="rId49" Type="http://schemas.openxmlformats.org/officeDocument/2006/relationships/hyperlink" Target="http://www.timetoknow.co.il/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://www.pmo.gov.il/mediacenter/spokesman/pages/spokemoreshet140212.aspx" TargetMode="External"/><Relationship Id="rId31" Type="http://schemas.openxmlformats.org/officeDocument/2006/relationships/hyperlink" Target="http://lcud.tau.ac.il/urban-and-design-research-for-better-cities" TargetMode="External"/><Relationship Id="rId44" Type="http://schemas.openxmlformats.org/officeDocument/2006/relationships/hyperlink" Target="http://www.wikimedia.org.il/" TargetMode="External"/><Relationship Id="rId52" Type="http://schemas.openxmlformats.org/officeDocument/2006/relationships/hyperlink" Target="http://www.vanleer.org.il/he/people/&#1505;&#1497;&#1504;&#1497;-&#1512;&#1493;&#1505;&#1497;&#1504;&#1511;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digital-heritage.org.il/register2013/" TargetMode="External"/><Relationship Id="rId14" Type="http://schemas.openxmlformats.org/officeDocument/2006/relationships/hyperlink" Target="http://www.eva-conferences.com/" TargetMode="External"/><Relationship Id="rId22" Type="http://schemas.openxmlformats.org/officeDocument/2006/relationships/hyperlink" Target="http://www.digitalmeetsculture.net/article/going-digital-the-israeli-museums-view/" TargetMode="External"/><Relationship Id="rId27" Type="http://schemas.openxmlformats.org/officeDocument/2006/relationships/hyperlink" Target="http://www.archives.jdc.org/" TargetMode="External"/><Relationship Id="rId30" Type="http://schemas.openxmlformats.org/officeDocument/2006/relationships/hyperlink" Target="http://www.interdisciplinary-laboratory.hu-berlin.de/de/public/personen-cv/2702/Jurgen-Sieck" TargetMode="External"/><Relationship Id="rId35" Type="http://schemas.openxmlformats.org/officeDocument/2006/relationships/hyperlink" Target="http://hcl.harvard.edu/libraries/widener/collections/judaica.cfm" TargetMode="External"/><Relationship Id="rId43" Type="http://schemas.openxmlformats.org/officeDocument/2006/relationships/hyperlink" Target="http://www.europeanafashion.eu/" TargetMode="External"/><Relationship Id="rId48" Type="http://schemas.openxmlformats.org/officeDocument/2006/relationships/hyperlink" Target="http://www.openu.ac.il/" TargetMode="External"/><Relationship Id="rId8" Type="http://schemas.openxmlformats.org/officeDocument/2006/relationships/hyperlink" Target="http://www.digital-heritage.org.il/" TargetMode="External"/><Relationship Id="rId51" Type="http://schemas.openxmlformats.org/officeDocument/2006/relationships/hyperlink" Target="http://www.project-agora.org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5C4EE-2427-48CF-9499-242C3810C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1996</Words>
  <Characters>9983</Characters>
  <Application>Microsoft Office Word</Application>
  <DocSecurity>0</DocSecurity>
  <Lines>83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אופיר ומילי</dc:creator>
  <cp:lastModifiedBy>icom</cp:lastModifiedBy>
  <cp:revision>2</cp:revision>
  <cp:lastPrinted>2012-11-04T20:25:00Z</cp:lastPrinted>
  <dcterms:created xsi:type="dcterms:W3CDTF">2013-11-04T10:10:00Z</dcterms:created>
  <dcterms:modified xsi:type="dcterms:W3CDTF">2013-11-04T10:10:00Z</dcterms:modified>
</cp:coreProperties>
</file>